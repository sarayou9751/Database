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30C7" w14:textId="77777777" w:rsidR="00CD0169" w:rsidRDefault="00CD0169" w:rsidP="007869C2">
      <w:pPr>
        <w:pStyle w:val="KonuBal"/>
        <w:jc w:val="center"/>
        <w:rPr>
          <w:lang w:val="en-US"/>
        </w:rPr>
      </w:pPr>
    </w:p>
    <w:p w14:paraId="24EE3E8E" w14:textId="77777777" w:rsidR="00A401B9" w:rsidRDefault="00A401B9" w:rsidP="00A401B9">
      <w:pPr>
        <w:rPr>
          <w:lang w:val="en-US"/>
        </w:rPr>
      </w:pPr>
    </w:p>
    <w:p w14:paraId="2A0F8E31" w14:textId="687EBEFE" w:rsidR="00CD0169" w:rsidRPr="006A0BB7" w:rsidRDefault="00E15BC9" w:rsidP="69B9CE5E">
      <w:pPr>
        <w:pStyle w:val="KonuBal"/>
        <w:jc w:val="center"/>
        <w:rPr>
          <w:color w:val="5B9BD5" w:themeColor="accent5"/>
        </w:rPr>
      </w:pPr>
      <w:ins w:id="0" w:author="Microsoft Word" w:date="2024-05-19T19:29:00Z">
        <w:r w:rsidRPr="006A0BB7">
          <w:rPr>
            <w:color w:val="5B9BD5" w:themeColor="accent5"/>
          </w:rPr>
          <w:t>[</w:t>
        </w:r>
        <w:r w:rsidRPr="006A0BB7">
          <w:rPr>
            <w:rFonts w:ascii="Amasis MT Pro Black" w:hAnsi="Amasis MT Pro Black"/>
            <w:color w:val="5B9BD5" w:themeColor="accent5"/>
          </w:rPr>
          <w:t>İslami Dersler</w:t>
        </w:r>
        <w:r w:rsidRPr="006A0BB7">
          <w:rPr>
            <w:rFonts w:ascii="Amasis MT Pro Black" w:hAnsi="Amasis MT Pro Black"/>
            <w:color w:val="5B9BD5" w:themeColor="accent5"/>
          </w:rPr>
          <w:t xml:space="preserve"> </w:t>
        </w:r>
        <w:r w:rsidRPr="006A0BB7">
          <w:rPr>
            <w:rFonts w:ascii="Amasis MT Pro Black" w:hAnsi="Amasis MT Pro Black"/>
            <w:color w:val="5B9BD5" w:themeColor="accent5"/>
          </w:rPr>
          <w:t xml:space="preserve">Merkezi </w:t>
        </w:r>
        <w:proofErr w:type="spellStart"/>
        <w:r w:rsidRPr="006A0BB7">
          <w:rPr>
            <w:rFonts w:ascii="Amasis MT Pro Black" w:hAnsi="Amasis MT Pro Black"/>
            <w:color w:val="5B9BD5" w:themeColor="accent5"/>
          </w:rPr>
          <w:t>Veritabanı</w:t>
        </w:r>
        <w:proofErr w:type="spellEnd"/>
        <w:r w:rsidRPr="006A0BB7">
          <w:rPr>
            <w:color w:val="5B9BD5" w:themeColor="accent5"/>
          </w:rPr>
          <w:t>]</w:t>
        </w:r>
      </w:ins>
    </w:p>
    <w:p w14:paraId="56193203" w14:textId="75674669" w:rsidR="00CD0169" w:rsidRDefault="00CD0169" w:rsidP="007869C2">
      <w:pPr>
        <w:jc w:val="center"/>
        <w:rPr>
          <w:color w:val="FFFF00"/>
        </w:rPr>
      </w:pPr>
    </w:p>
    <w:p w14:paraId="197E2519" w14:textId="77777777" w:rsidR="003609B7" w:rsidRDefault="003609B7" w:rsidP="007869C2">
      <w:pPr>
        <w:jc w:val="center"/>
      </w:pPr>
    </w:p>
    <w:p w14:paraId="3D824B7F" w14:textId="77777777" w:rsidR="00A401B9" w:rsidRDefault="00A401B9" w:rsidP="007869C2">
      <w:pPr>
        <w:jc w:val="center"/>
      </w:pPr>
    </w:p>
    <w:p w14:paraId="1605216F" w14:textId="77777777" w:rsidR="00CD0169" w:rsidRDefault="00CD0169" w:rsidP="00F56396"/>
    <w:p w14:paraId="56D912BB" w14:textId="17205E13" w:rsidR="00CD0169" w:rsidRPr="00882885" w:rsidRDefault="0381FE53" w:rsidP="007869C2">
      <w:pPr>
        <w:jc w:val="center"/>
        <w:rPr>
          <w:b/>
          <w:bCs/>
          <w:color w:val="00B0F0"/>
          <w:sz w:val="40"/>
          <w:szCs w:val="40"/>
        </w:rPr>
      </w:pPr>
      <w:r w:rsidRPr="00882885">
        <w:rPr>
          <w:b/>
          <w:bCs/>
          <w:color w:val="00B0F0"/>
          <w:sz w:val="40"/>
          <w:szCs w:val="40"/>
        </w:rPr>
        <w:t>[</w:t>
      </w:r>
      <w:proofErr w:type="spellStart"/>
      <w:r w:rsidRPr="00882885">
        <w:rPr>
          <w:b/>
          <w:bCs/>
          <w:color w:val="00B0F0"/>
          <w:sz w:val="40"/>
          <w:szCs w:val="40"/>
        </w:rPr>
        <w:t>Omad</w:t>
      </w:r>
      <w:proofErr w:type="spellEnd"/>
      <w:r w:rsidR="3165CFEE" w:rsidRPr="00882885">
        <w:rPr>
          <w:b/>
          <w:bCs/>
          <w:color w:val="00B0F0"/>
          <w:sz w:val="40"/>
          <w:szCs w:val="40"/>
        </w:rPr>
        <w:t xml:space="preserve"> OUSMN]</w:t>
      </w:r>
    </w:p>
    <w:p w14:paraId="13CACF00" w14:textId="1D649021" w:rsidR="00CD0169" w:rsidRDefault="6359A835" w:rsidP="007869C2">
      <w:pPr>
        <w:jc w:val="center"/>
        <w:rPr>
          <w:b/>
          <w:bCs/>
          <w:sz w:val="32"/>
          <w:szCs w:val="32"/>
        </w:rPr>
      </w:pPr>
      <w:r w:rsidRPr="6359A835">
        <w:rPr>
          <w:b/>
          <w:bCs/>
          <w:sz w:val="32"/>
          <w:szCs w:val="32"/>
        </w:rPr>
        <w:t>[</w:t>
      </w:r>
      <w:r w:rsidRPr="00DD522B">
        <w:rPr>
          <w:rFonts w:ascii="Aptos ExtraBold" w:hAnsi="Aptos ExtraBold"/>
          <w:b/>
          <w:bCs/>
          <w:color w:val="000000" w:themeColor="text1"/>
          <w:sz w:val="32"/>
          <w:szCs w:val="32"/>
        </w:rPr>
        <w:t>20670708150]</w:t>
      </w:r>
    </w:p>
    <w:p w14:paraId="02D248C5" w14:textId="583E4F35" w:rsidR="00CD0169" w:rsidRPr="0097199D" w:rsidRDefault="00CD0169" w:rsidP="007869C2">
      <w:pPr>
        <w:jc w:val="center"/>
        <w:rPr>
          <w:b/>
          <w:bCs/>
          <w:sz w:val="32"/>
          <w:szCs w:val="32"/>
          <w:lang w:val="en-US"/>
        </w:rPr>
      </w:pPr>
    </w:p>
    <w:p w14:paraId="23D09AB0" w14:textId="77777777" w:rsidR="003609B7" w:rsidRDefault="003609B7" w:rsidP="007869C2">
      <w:pPr>
        <w:jc w:val="center"/>
        <w:rPr>
          <w:b/>
          <w:bCs/>
          <w:sz w:val="32"/>
          <w:szCs w:val="32"/>
        </w:rPr>
      </w:pPr>
    </w:p>
    <w:p w14:paraId="69719373" w14:textId="45328289" w:rsidR="00CD0169" w:rsidRDefault="00CD0169" w:rsidP="007869C2">
      <w:pPr>
        <w:jc w:val="center"/>
        <w:rPr>
          <w:b/>
          <w:bCs/>
          <w:sz w:val="32"/>
          <w:szCs w:val="32"/>
        </w:rPr>
      </w:pPr>
    </w:p>
    <w:p w14:paraId="32BFD8DB" w14:textId="2F0A9B33" w:rsidR="00F00B21" w:rsidRPr="00F910A5" w:rsidRDefault="245C7A73" w:rsidP="007869C2">
      <w:pPr>
        <w:jc w:val="center"/>
        <w:rPr>
          <w:rFonts w:ascii="Constantia" w:hAnsi="Constantia"/>
          <w:b/>
          <w:bCs/>
          <w:color w:val="00B0F0"/>
          <w:sz w:val="32"/>
          <w:szCs w:val="32"/>
          <w:u w:val="single"/>
        </w:rPr>
      </w:pPr>
      <w:r w:rsidRPr="00F910A5">
        <w:rPr>
          <w:rFonts w:ascii="Constantia" w:hAnsi="Constantia"/>
          <w:b/>
          <w:bCs/>
          <w:sz w:val="32"/>
          <w:szCs w:val="32"/>
          <w:u w:val="single"/>
        </w:rPr>
        <w:t>Bilgisayar teknolojisi ve bilişim Sistemleri</w:t>
      </w:r>
      <w:r w:rsidR="27D1576F" w:rsidRPr="27D1576F">
        <w:rPr>
          <w:rFonts w:ascii="Constantia" w:hAnsi="Constantia"/>
          <w:b/>
          <w:bCs/>
          <w:color w:val="FF0000"/>
          <w:sz w:val="32"/>
          <w:szCs w:val="32"/>
          <w:u w:val="single"/>
        </w:rPr>
        <w:t xml:space="preserve"> </w:t>
      </w:r>
      <w:r w:rsidR="66B12EEF" w:rsidRPr="6F89910F">
        <w:rPr>
          <w:rFonts w:ascii="Constantia" w:hAnsi="Constantia"/>
          <w:b/>
          <w:bCs/>
          <w:color w:val="00B0F0"/>
          <w:sz w:val="32"/>
          <w:szCs w:val="32"/>
          <w:u w:val="single"/>
        </w:rPr>
        <w:t>bölümü</w:t>
      </w:r>
    </w:p>
    <w:p w14:paraId="24C77AF0" w14:textId="6ED542C2" w:rsidR="00CD0169" w:rsidRDefault="00CD0169" w:rsidP="007869C2">
      <w:pPr>
        <w:jc w:val="center"/>
        <w:rPr>
          <w:b/>
          <w:bCs/>
          <w:sz w:val="32"/>
          <w:szCs w:val="32"/>
        </w:rPr>
      </w:pPr>
    </w:p>
    <w:p w14:paraId="066F09D6" w14:textId="77777777" w:rsidR="00F00B21" w:rsidRDefault="00F00B21" w:rsidP="007869C2">
      <w:pPr>
        <w:jc w:val="center"/>
        <w:rPr>
          <w:b/>
          <w:bCs/>
          <w:sz w:val="32"/>
          <w:szCs w:val="32"/>
        </w:rPr>
      </w:pPr>
    </w:p>
    <w:p w14:paraId="63FCB22F" w14:textId="704C90DC" w:rsidR="00CD0169" w:rsidRDefault="00CD0169" w:rsidP="007869C2">
      <w:pPr>
        <w:jc w:val="center"/>
        <w:rPr>
          <w:b/>
          <w:bCs/>
          <w:sz w:val="32"/>
          <w:szCs w:val="32"/>
        </w:rPr>
      </w:pPr>
    </w:p>
    <w:p w14:paraId="5E99093A" w14:textId="791F5503" w:rsidR="7BF3C2C1" w:rsidRDefault="7BF3C2C1" w:rsidP="7BF3C2C1">
      <w:pPr>
        <w:jc w:val="center"/>
        <w:rPr>
          <w:rFonts w:ascii="Congenial Black" w:eastAsia="Congenial Black" w:hAnsi="Congenial Black" w:cs="Congenial Black"/>
          <w:color w:val="00B0F0"/>
          <w:sz w:val="32"/>
          <w:szCs w:val="32"/>
        </w:rPr>
      </w:pPr>
      <w:r w:rsidRPr="6F89910F">
        <w:rPr>
          <w:rFonts w:ascii="Congenial Black" w:eastAsia="Congenial Black" w:hAnsi="Congenial Black" w:cs="Congenial Black"/>
          <w:color w:val="00B0F0"/>
          <w:sz w:val="32"/>
          <w:szCs w:val="32"/>
        </w:rPr>
        <w:t>BTS304</w:t>
      </w:r>
    </w:p>
    <w:p w14:paraId="445E3551" w14:textId="65801AA1" w:rsidR="00CD0169" w:rsidRPr="00547944" w:rsidRDefault="00592BDE" w:rsidP="007869C2">
      <w:pPr>
        <w:jc w:val="center"/>
        <w:rPr>
          <w:rFonts w:ascii="Congenial Black" w:hAnsi="Congenial Black"/>
          <w:b/>
          <w:bCs/>
          <w:sz w:val="32"/>
          <w:szCs w:val="32"/>
        </w:rPr>
      </w:pPr>
      <w:proofErr w:type="spellStart"/>
      <w:r w:rsidRPr="00547944">
        <w:rPr>
          <w:rFonts w:ascii="Congenial Black" w:hAnsi="Congenial Black"/>
          <w:b/>
          <w:bCs/>
          <w:sz w:val="32"/>
          <w:szCs w:val="32"/>
        </w:rPr>
        <w:t>Veritabanı</w:t>
      </w:r>
      <w:proofErr w:type="spellEnd"/>
      <w:r w:rsidRPr="00547944">
        <w:rPr>
          <w:rFonts w:ascii="Congenial Black" w:hAnsi="Congenial Black"/>
          <w:b/>
          <w:bCs/>
          <w:sz w:val="32"/>
          <w:szCs w:val="32"/>
        </w:rPr>
        <w:t xml:space="preserve"> Yönetim Sistemleri</w:t>
      </w:r>
    </w:p>
    <w:p w14:paraId="4466D211" w14:textId="7BABCDC4" w:rsidR="00CD0169" w:rsidRPr="00547944" w:rsidRDefault="00CD0169" w:rsidP="007869C2">
      <w:pPr>
        <w:jc w:val="center"/>
        <w:rPr>
          <w:rFonts w:ascii="Congenial Black" w:hAnsi="Congenial Black"/>
          <w:b/>
          <w:bCs/>
          <w:color w:val="00B0F0"/>
          <w:sz w:val="32"/>
          <w:szCs w:val="32"/>
          <w:u w:val="single"/>
        </w:rPr>
      </w:pPr>
      <w:r w:rsidRPr="0444F98B">
        <w:rPr>
          <w:rFonts w:ascii="Congenial Black" w:hAnsi="Congenial Black"/>
          <w:b/>
          <w:bCs/>
          <w:sz w:val="32"/>
          <w:szCs w:val="32"/>
          <w:u w:val="single"/>
        </w:rPr>
        <w:t>Final Ödevi</w:t>
      </w:r>
    </w:p>
    <w:p w14:paraId="0901DC28" w14:textId="31B6FEC2" w:rsidR="00CD0169" w:rsidRDefault="00CD0169" w:rsidP="007869C2">
      <w:pPr>
        <w:jc w:val="center"/>
        <w:rPr>
          <w:b/>
          <w:bCs/>
          <w:sz w:val="32"/>
          <w:szCs w:val="32"/>
        </w:rPr>
      </w:pPr>
    </w:p>
    <w:p w14:paraId="54581E75" w14:textId="77777777" w:rsidR="00F00B21" w:rsidRDefault="00F00B21" w:rsidP="007869C2">
      <w:pPr>
        <w:jc w:val="center"/>
        <w:rPr>
          <w:b/>
          <w:bCs/>
          <w:sz w:val="32"/>
          <w:szCs w:val="32"/>
        </w:rPr>
      </w:pPr>
    </w:p>
    <w:p w14:paraId="6C79876A" w14:textId="77777777" w:rsidR="00CD0169" w:rsidRDefault="00CD0169" w:rsidP="007869C2">
      <w:pPr>
        <w:jc w:val="center"/>
        <w:rPr>
          <w:b/>
          <w:bCs/>
          <w:sz w:val="32"/>
          <w:szCs w:val="32"/>
        </w:rPr>
      </w:pPr>
    </w:p>
    <w:p w14:paraId="4C67CCEF" w14:textId="2BC64B00" w:rsidR="00CD0169" w:rsidRPr="00547944" w:rsidRDefault="48839B6A" w:rsidP="007869C2">
      <w:pPr>
        <w:jc w:val="center"/>
        <w:rPr>
          <w:rFonts w:ascii="Amasis MT Pro Black" w:hAnsi="Amasis MT Pro Black"/>
          <w:b/>
          <w:bCs/>
          <w:sz w:val="36"/>
          <w:szCs w:val="36"/>
        </w:rPr>
      </w:pPr>
      <w:r w:rsidRPr="00F910A5">
        <w:rPr>
          <w:rFonts w:ascii="Amasis MT Pro Black" w:hAnsi="Amasis MT Pro Black"/>
          <w:b/>
          <w:bCs/>
          <w:sz w:val="36"/>
          <w:szCs w:val="36"/>
        </w:rPr>
        <w:t>Mayıs</w:t>
      </w:r>
      <w:r w:rsidRPr="48839B6A">
        <w:rPr>
          <w:rFonts w:ascii="Amasis MT Pro Black" w:hAnsi="Amasis MT Pro Black"/>
          <w:b/>
          <w:bCs/>
          <w:color w:val="FF0000"/>
          <w:sz w:val="36"/>
          <w:szCs w:val="36"/>
        </w:rPr>
        <w:t xml:space="preserve"> </w:t>
      </w:r>
      <w:r w:rsidRPr="48839B6A">
        <w:rPr>
          <w:rFonts w:ascii="Amasis MT Pro Black" w:hAnsi="Amasis MT Pro Black"/>
          <w:b/>
          <w:bCs/>
          <w:sz w:val="36"/>
          <w:szCs w:val="36"/>
        </w:rPr>
        <w:t>2024</w:t>
      </w:r>
    </w:p>
    <w:p w14:paraId="77B3E1A3" w14:textId="68701A09" w:rsidR="00CD0169" w:rsidRPr="00547944" w:rsidRDefault="4C72BF04" w:rsidP="007869C2">
      <w:pPr>
        <w:jc w:val="center"/>
        <w:rPr>
          <w:rFonts w:ascii="Amasis MT Pro Black" w:hAnsi="Amasis MT Pro Black"/>
          <w:b/>
          <w:bCs/>
          <w:color w:val="00B0F0"/>
          <w:sz w:val="36"/>
          <w:szCs w:val="36"/>
        </w:rPr>
      </w:pPr>
      <w:proofErr w:type="spellStart"/>
      <w:r w:rsidRPr="47DEB52A">
        <w:rPr>
          <w:rFonts w:ascii="Amasis MT Pro Black" w:hAnsi="Amasis MT Pro Black"/>
          <w:b/>
          <w:bCs/>
          <w:color w:val="00B0F0"/>
          <w:sz w:val="36"/>
          <w:szCs w:val="36"/>
        </w:rPr>
        <w:t>Bartin</w:t>
      </w:r>
      <w:proofErr w:type="spellEnd"/>
    </w:p>
    <w:p w14:paraId="4B1BA5C9" w14:textId="423E49C5" w:rsidR="00CD0169" w:rsidRDefault="00F00B21" w:rsidP="00CD0169">
      <w:pPr>
        <w:jc w:val="center"/>
        <w:rPr>
          <w:b/>
          <w:bCs/>
          <w:sz w:val="32"/>
          <w:szCs w:val="32"/>
        </w:rPr>
      </w:pPr>
      <w:r>
        <w:rPr>
          <w:b/>
          <w:bCs/>
          <w:sz w:val="32"/>
          <w:szCs w:val="32"/>
        </w:rPr>
        <w:br w:type="page"/>
      </w:r>
    </w:p>
    <w:p w14:paraId="53FD1504" w14:textId="4AC2E003" w:rsidR="00CD0169" w:rsidRPr="00C370E9" w:rsidRDefault="00195E4A" w:rsidP="00CD0169">
      <w:pPr>
        <w:pStyle w:val="Balk1"/>
        <w:rPr>
          <w:sz w:val="30"/>
          <w:szCs w:val="30"/>
        </w:rPr>
      </w:pPr>
      <w:r w:rsidRPr="00C370E9">
        <w:rPr>
          <w:sz w:val="30"/>
          <w:szCs w:val="30"/>
        </w:rPr>
        <w:lastRenderedPageBreak/>
        <w:t>ADIM-1: Senaryo</w:t>
      </w:r>
    </w:p>
    <w:p w14:paraId="2139F09E" w14:textId="46D0A268" w:rsidR="00CD0169" w:rsidRDefault="00CD0169" w:rsidP="00CD0169"/>
    <w:p w14:paraId="566CE11E" w14:textId="18EA8A2E" w:rsidR="00A8726B" w:rsidRDefault="001B1C4E" w:rsidP="00CD0169">
      <w:pPr>
        <w:rPr>
          <w:color w:val="FF0000"/>
        </w:rPr>
      </w:pPr>
      <w:r w:rsidRPr="004C34A2">
        <w:rPr>
          <w:color w:val="FF0000"/>
        </w:rPr>
        <w:t>[</w:t>
      </w:r>
      <w:r w:rsidR="00547944" w:rsidRPr="00547944">
        <w:rPr>
          <w:color w:val="FF0000"/>
        </w:rPr>
        <w:t>"</w:t>
      </w:r>
      <w:r w:rsidR="00344684" w:rsidRPr="00344684">
        <w:rPr>
          <w:color w:val="FF0000"/>
        </w:rPr>
        <w:t>Okula benzer bir merkez ama İslami ilgili derslerle uzmanlaşmıştır</w:t>
      </w:r>
      <w:r w:rsidR="00A8726B" w:rsidRPr="00A8726B">
        <w:rPr>
          <w:color w:val="FF0000"/>
        </w:rPr>
        <w:t>.</w:t>
      </w:r>
    </w:p>
    <w:p w14:paraId="42EA9299" w14:textId="6B9E17F9" w:rsidR="001B1C4E" w:rsidRPr="004C34A2" w:rsidRDefault="00A8726B" w:rsidP="00CD0169">
      <w:pPr>
        <w:rPr>
          <w:color w:val="FF0000"/>
        </w:rPr>
      </w:pPr>
      <w:r w:rsidRPr="00A8726B">
        <w:rPr>
          <w:color w:val="FF0000"/>
        </w:rPr>
        <w:t xml:space="preserve">Bu merkezin veri tabanında öğrencilere </w:t>
      </w:r>
      <w:r w:rsidR="00D910E5">
        <w:rPr>
          <w:color w:val="FF0000"/>
        </w:rPr>
        <w:t>İslami</w:t>
      </w:r>
      <w:r w:rsidR="0052756B">
        <w:rPr>
          <w:color w:val="FF0000"/>
        </w:rPr>
        <w:t xml:space="preserve"> dersleri</w:t>
      </w:r>
      <w:r w:rsidRPr="00A8726B">
        <w:rPr>
          <w:color w:val="FF0000"/>
        </w:rPr>
        <w:t xml:space="preserve"> öğreten öğretmenler veya şeyhler yer aldığı gibi, öğrenciler için özel bir tablo, her öğrenciye ilişkin bilgiler ve öğrencileri bir arada gruplayan sınıflar da bulunmaktadır. 10 yaşın altındakiler için özel sınıflar var, her dönem sonunda testler yapılıyor, öğrencilerin notları ve seviyeleri takip ediliyor."</w:t>
      </w:r>
      <w:r w:rsidR="001B1C4E" w:rsidRPr="004C34A2">
        <w:rPr>
          <w:color w:val="FF0000"/>
        </w:rPr>
        <w:t>]</w:t>
      </w:r>
    </w:p>
    <w:p w14:paraId="63BCE8C1" w14:textId="08050056" w:rsidR="00CD0169" w:rsidRDefault="00CD0169" w:rsidP="00CD0169">
      <w:r>
        <w:t>Bu uygulama;</w:t>
      </w:r>
    </w:p>
    <w:p w14:paraId="613A25C7" w14:textId="599DA148" w:rsidR="00CD0169" w:rsidRDefault="00810172" w:rsidP="00547944">
      <w:bookmarkStart w:id="1" w:name="_Hlk167039395"/>
      <w:bookmarkStart w:id="2" w:name="_Hlk167039527"/>
      <w:r w:rsidRPr="00810172">
        <w:t xml:space="preserve">İslami Dersler </w:t>
      </w:r>
      <w:bookmarkEnd w:id="1"/>
      <w:r w:rsidRPr="00810172">
        <w:t>Merkezi</w:t>
      </w:r>
      <w:r w:rsidR="00547944" w:rsidRPr="00547944">
        <w:t xml:space="preserve"> </w:t>
      </w:r>
      <w:r w:rsidR="00CD0169">
        <w:t xml:space="preserve">için </w:t>
      </w:r>
    </w:p>
    <w:bookmarkEnd w:id="2"/>
    <w:p w14:paraId="0EC83231" w14:textId="6CB879F4" w:rsidR="00CD0169" w:rsidRDefault="00547944" w:rsidP="00CD0169">
      <w:pPr>
        <w:pStyle w:val="ListeParagraf"/>
        <w:numPr>
          <w:ilvl w:val="0"/>
          <w:numId w:val="1"/>
        </w:numPr>
      </w:pPr>
      <w:r w:rsidRPr="00547944">
        <w:t>“Öğrenciler</w:t>
      </w:r>
      <w:r w:rsidR="003E2EF8">
        <w:t>i</w:t>
      </w:r>
      <w:r w:rsidRPr="00547944">
        <w:t>” veya “Hafızlar</w:t>
      </w:r>
      <w:r w:rsidR="003E2EF8">
        <w:t>ı</w:t>
      </w:r>
      <w:r w:rsidR="003E2EF8">
        <w:rPr>
          <w:lang w:val="en-US"/>
        </w:rPr>
        <w:t>"</w:t>
      </w:r>
      <w:r w:rsidR="00CD0169">
        <w:t xml:space="preserve">, </w:t>
      </w:r>
    </w:p>
    <w:p w14:paraId="313A2EAF" w14:textId="2E79FB0C" w:rsidR="00CD0169" w:rsidRDefault="003E2EF8" w:rsidP="00CD0169">
      <w:pPr>
        <w:pStyle w:val="ListeParagraf"/>
        <w:numPr>
          <w:ilvl w:val="0"/>
          <w:numId w:val="1"/>
        </w:numPr>
      </w:pPr>
      <w:r>
        <w:t>Hocaları</w:t>
      </w:r>
      <w:r w:rsidR="00CD0169">
        <w:t xml:space="preserve">, </w:t>
      </w:r>
    </w:p>
    <w:p w14:paraId="201DC1D9" w14:textId="517CE45E" w:rsidR="00CD0169" w:rsidRDefault="00A10D24" w:rsidP="00CD0169">
      <w:pPr>
        <w:pStyle w:val="ListeParagraf"/>
        <w:numPr>
          <w:ilvl w:val="0"/>
          <w:numId w:val="1"/>
        </w:numPr>
      </w:pPr>
      <w:r>
        <w:t>Dersler</w:t>
      </w:r>
      <w:r w:rsidR="00CD0169">
        <w:t>,</w:t>
      </w:r>
    </w:p>
    <w:p w14:paraId="2339698E" w14:textId="1185F8DF" w:rsidR="00593761" w:rsidRDefault="00A10D24" w:rsidP="00593761">
      <w:pPr>
        <w:pStyle w:val="ListeParagraf"/>
        <w:numPr>
          <w:ilvl w:val="0"/>
          <w:numId w:val="1"/>
        </w:numPr>
      </w:pPr>
      <w:r w:rsidRPr="003E2EF8">
        <w:t>Seviyeler</w:t>
      </w:r>
      <w:r>
        <w:t xml:space="preserve">i veya </w:t>
      </w:r>
      <w:r w:rsidR="00593761">
        <w:t>sınıfları</w:t>
      </w:r>
    </w:p>
    <w:p w14:paraId="722C2BA7" w14:textId="0465B90E" w:rsidR="00593761" w:rsidRDefault="00593761" w:rsidP="00593761">
      <w:pPr>
        <w:pStyle w:val="ListeParagraf"/>
        <w:numPr>
          <w:ilvl w:val="0"/>
          <w:numId w:val="1"/>
        </w:numPr>
      </w:pPr>
      <w:r w:rsidRPr="00593761">
        <w:t xml:space="preserve"> “</w:t>
      </w:r>
      <w:r>
        <w:t>Sınavlar</w:t>
      </w:r>
      <w:r w:rsidRPr="00593761">
        <w:t>”.</w:t>
      </w:r>
    </w:p>
    <w:p w14:paraId="1A9EFE11" w14:textId="3D860447" w:rsidR="00593761" w:rsidRDefault="00593761" w:rsidP="00593761">
      <w:pPr>
        <w:pStyle w:val="ListeParagraf"/>
        <w:numPr>
          <w:ilvl w:val="0"/>
          <w:numId w:val="1"/>
        </w:numPr>
      </w:pPr>
      <w:r w:rsidRPr="00593761">
        <w:t xml:space="preserve"> </w:t>
      </w:r>
      <w:proofErr w:type="gramStart"/>
      <w:r w:rsidRPr="00593761">
        <w:rPr>
          <w:rFonts w:cs="Arial"/>
        </w:rPr>
        <w:t>katılım</w:t>
      </w:r>
      <w:proofErr w:type="gramEnd"/>
      <w:r w:rsidRPr="00593761">
        <w:rPr>
          <w:rFonts w:cs="Arial"/>
        </w:rPr>
        <w:t xml:space="preserve"> ve </w:t>
      </w:r>
      <w:proofErr w:type="spellStart"/>
      <w:r w:rsidRPr="00593761">
        <w:rPr>
          <w:rFonts w:cs="Arial"/>
        </w:rPr>
        <w:t>katılımsızlı</w:t>
      </w:r>
      <w:r w:rsidR="006E579F">
        <w:rPr>
          <w:rFonts w:cs="Arial"/>
        </w:rPr>
        <w:t>k</w:t>
      </w:r>
      <w:r w:rsidRPr="00593761">
        <w:rPr>
          <w:rFonts w:cs="Arial"/>
        </w:rPr>
        <w:t>ları</w:t>
      </w:r>
      <w:proofErr w:type="spellEnd"/>
    </w:p>
    <w:p w14:paraId="61392C24" w14:textId="6440C103" w:rsidR="00CD0169" w:rsidRDefault="00CD0169" w:rsidP="00CD0169">
      <w:proofErr w:type="gramStart"/>
      <w:r>
        <w:t>düzenli</w:t>
      </w:r>
      <w:proofErr w:type="gramEnd"/>
      <w:r>
        <w:t xml:space="preserve"> tutmak için hazırlanmıştır.</w:t>
      </w:r>
    </w:p>
    <w:p w14:paraId="097A6BF9" w14:textId="1EBCEC7A" w:rsidR="00CD0169" w:rsidRPr="00593761" w:rsidRDefault="00CD0169" w:rsidP="00CD0169">
      <w:pPr>
        <w:rPr>
          <w:color w:val="92D050"/>
        </w:rPr>
      </w:pPr>
      <w:r w:rsidRPr="00B5551F">
        <w:rPr>
          <w:color w:val="262626" w:themeColor="text1" w:themeTint="D9"/>
        </w:rPr>
        <w:t>Veri tabanı sunucusu olarak MySQL Server kullanılmıştır</w:t>
      </w:r>
      <w:r w:rsidRPr="00593761">
        <w:rPr>
          <w:color w:val="92D050"/>
        </w:rPr>
        <w:t>.</w:t>
      </w:r>
    </w:p>
    <w:p w14:paraId="50C8BD0A" w14:textId="400915BB" w:rsidR="00CD0169" w:rsidRDefault="00CD0169" w:rsidP="00CD0169"/>
    <w:p w14:paraId="452E0CBC" w14:textId="39B6392F" w:rsidR="001E3297" w:rsidRDefault="004C34A2" w:rsidP="001E3297">
      <w:r>
        <w:t>Tasarladığımız veri tabanı için b</w:t>
      </w:r>
      <w:r w:rsidR="001E3297">
        <w:t>azı kısıtlar</w:t>
      </w:r>
      <w:r>
        <w:t xml:space="preserve"> aşağıda verilmiştir</w:t>
      </w:r>
      <w:r w:rsidR="001E3297">
        <w:t>:</w:t>
      </w:r>
    </w:p>
    <w:p w14:paraId="4DB4635F" w14:textId="2D01947C" w:rsidR="001E3297" w:rsidRPr="00B5551F" w:rsidRDefault="001E3297" w:rsidP="00B5551F">
      <w:pPr>
        <w:rPr>
          <w:color w:val="262626" w:themeColor="text1" w:themeTint="D9"/>
        </w:rPr>
      </w:pPr>
    </w:p>
    <w:p w14:paraId="79DA67FB" w14:textId="4A35727F" w:rsidR="001E3297" w:rsidRPr="00B5551F" w:rsidRDefault="001E3297" w:rsidP="00B5551F">
      <w:pPr>
        <w:pStyle w:val="ListeParagraf"/>
        <w:numPr>
          <w:ilvl w:val="0"/>
          <w:numId w:val="2"/>
        </w:numPr>
        <w:rPr>
          <w:color w:val="262626" w:themeColor="text1" w:themeTint="D9"/>
        </w:rPr>
      </w:pPr>
      <w:r w:rsidRPr="00B5551F">
        <w:rPr>
          <w:color w:val="262626" w:themeColor="text1" w:themeTint="D9"/>
        </w:rPr>
        <w:t xml:space="preserve">Kaydedilmemiş </w:t>
      </w:r>
      <w:r w:rsidR="004F1DEE" w:rsidRPr="00B5551F">
        <w:rPr>
          <w:color w:val="262626" w:themeColor="text1" w:themeTint="D9"/>
        </w:rPr>
        <w:t>öğrenciler</w:t>
      </w:r>
      <w:r w:rsidR="00B5551F" w:rsidRPr="00B5551F">
        <w:rPr>
          <w:color w:val="262626" w:themeColor="text1" w:themeTint="D9"/>
        </w:rPr>
        <w:t xml:space="preserve"> derslere katılamazlar</w:t>
      </w:r>
    </w:p>
    <w:p w14:paraId="38EF9658" w14:textId="581BD0D8" w:rsidR="00B5551F" w:rsidRPr="00B5551F" w:rsidRDefault="00B5551F" w:rsidP="00B5551F">
      <w:pPr>
        <w:pStyle w:val="ListeParagraf"/>
        <w:numPr>
          <w:ilvl w:val="0"/>
          <w:numId w:val="2"/>
        </w:numPr>
        <w:rPr>
          <w:color w:val="262626" w:themeColor="text1" w:themeTint="D9"/>
        </w:rPr>
      </w:pPr>
      <w:r w:rsidRPr="00B5551F">
        <w:rPr>
          <w:color w:val="262626" w:themeColor="text1" w:themeTint="D9"/>
        </w:rPr>
        <w:t>2 haftaya kadar katıl</w:t>
      </w:r>
      <w:r w:rsidR="00E76E80">
        <w:rPr>
          <w:color w:val="262626" w:themeColor="text1" w:themeTint="D9"/>
        </w:rPr>
        <w:t>m</w:t>
      </w:r>
      <w:r w:rsidRPr="00B5551F">
        <w:rPr>
          <w:color w:val="262626" w:themeColor="text1" w:themeTint="D9"/>
        </w:rPr>
        <w:t xml:space="preserve">ayan </w:t>
      </w:r>
      <w:r w:rsidR="00081C21" w:rsidRPr="00B5551F">
        <w:rPr>
          <w:color w:val="262626" w:themeColor="text1" w:themeTint="D9"/>
        </w:rPr>
        <w:t>öğrenciler</w:t>
      </w:r>
      <w:r w:rsidRPr="00B5551F">
        <w:rPr>
          <w:color w:val="262626" w:themeColor="text1" w:themeTint="D9"/>
        </w:rPr>
        <w:t xml:space="preserve"> </w:t>
      </w:r>
      <w:r w:rsidR="00081C21" w:rsidRPr="00B5551F">
        <w:rPr>
          <w:color w:val="262626" w:themeColor="text1" w:themeTint="D9"/>
        </w:rPr>
        <w:t>devamsızlık</w:t>
      </w:r>
      <w:r w:rsidRPr="00B5551F">
        <w:rPr>
          <w:color w:val="262626" w:themeColor="text1" w:themeTint="D9"/>
        </w:rPr>
        <w:t xml:space="preserve"> alır</w:t>
      </w:r>
    </w:p>
    <w:p w14:paraId="528A99C7" w14:textId="0C203A54" w:rsidR="001E3297" w:rsidRPr="00B5551F" w:rsidRDefault="004F1DEE" w:rsidP="001E3297">
      <w:pPr>
        <w:pStyle w:val="ListeParagraf"/>
        <w:numPr>
          <w:ilvl w:val="0"/>
          <w:numId w:val="2"/>
        </w:numPr>
        <w:rPr>
          <w:color w:val="262626" w:themeColor="text1" w:themeTint="D9"/>
        </w:rPr>
      </w:pPr>
      <w:r w:rsidRPr="00B5551F">
        <w:rPr>
          <w:color w:val="262626" w:themeColor="text1" w:themeTint="D9"/>
        </w:rPr>
        <w:t>Sınava</w:t>
      </w:r>
      <w:r w:rsidR="00B5551F" w:rsidRPr="00B5551F">
        <w:rPr>
          <w:color w:val="262626" w:themeColor="text1" w:themeTint="D9"/>
        </w:rPr>
        <w:t xml:space="preserve"> girmeyen eğer doğru bir sebebi yoksa </w:t>
      </w:r>
      <w:r w:rsidR="00081C21" w:rsidRPr="00B5551F">
        <w:rPr>
          <w:color w:val="262626" w:themeColor="text1" w:themeTint="D9"/>
        </w:rPr>
        <w:t>telafi</w:t>
      </w:r>
      <w:r w:rsidR="00B5551F" w:rsidRPr="00B5551F">
        <w:rPr>
          <w:color w:val="262626" w:themeColor="text1" w:themeTint="D9"/>
        </w:rPr>
        <w:t xml:space="preserve"> </w:t>
      </w:r>
      <w:proofErr w:type="gramStart"/>
      <w:r w:rsidR="00B5551F" w:rsidRPr="00B5551F">
        <w:rPr>
          <w:color w:val="262626" w:themeColor="text1" w:themeTint="D9"/>
        </w:rPr>
        <w:t xml:space="preserve">yok </w:t>
      </w:r>
      <w:r w:rsidR="001E3297" w:rsidRPr="00B5551F">
        <w:rPr>
          <w:color w:val="262626" w:themeColor="text1" w:themeTint="D9"/>
        </w:rPr>
        <w:t>.</w:t>
      </w:r>
      <w:proofErr w:type="gramEnd"/>
    </w:p>
    <w:p w14:paraId="2A3A385E" w14:textId="55602127" w:rsidR="001E3297" w:rsidRPr="00B5551F" w:rsidRDefault="00B5551F" w:rsidP="001E3297">
      <w:pPr>
        <w:pStyle w:val="ListeParagraf"/>
        <w:numPr>
          <w:ilvl w:val="0"/>
          <w:numId w:val="2"/>
        </w:numPr>
        <w:rPr>
          <w:color w:val="262626" w:themeColor="text1" w:themeTint="D9"/>
        </w:rPr>
      </w:pPr>
      <w:r w:rsidRPr="00B5551F">
        <w:rPr>
          <w:color w:val="262626" w:themeColor="text1" w:themeTint="D9"/>
        </w:rPr>
        <w:t xml:space="preserve">Her hoca </w:t>
      </w:r>
      <w:r w:rsidR="004F1DEE" w:rsidRPr="00B5551F">
        <w:rPr>
          <w:color w:val="262626" w:themeColor="text1" w:themeTint="D9"/>
        </w:rPr>
        <w:t>b</w:t>
      </w:r>
      <w:r w:rsidR="004F1DEE">
        <w:rPr>
          <w:color w:val="262626" w:themeColor="text1" w:themeTint="D9"/>
        </w:rPr>
        <w:t>i</w:t>
      </w:r>
      <w:r w:rsidR="004F1DEE" w:rsidRPr="00B5551F">
        <w:rPr>
          <w:color w:val="262626" w:themeColor="text1" w:themeTint="D9"/>
        </w:rPr>
        <w:t>rden</w:t>
      </w:r>
      <w:r w:rsidRPr="00B5551F">
        <w:rPr>
          <w:color w:val="262626" w:themeColor="text1" w:themeTint="D9"/>
        </w:rPr>
        <w:t xml:space="preserve"> fazla sınıfa</w:t>
      </w:r>
      <w:r w:rsidR="006F0635">
        <w:rPr>
          <w:color w:val="262626" w:themeColor="text1" w:themeTint="D9"/>
        </w:rPr>
        <w:t xml:space="preserve"> </w:t>
      </w:r>
      <w:proofErr w:type="gramStart"/>
      <w:r w:rsidR="006F0635">
        <w:rPr>
          <w:color w:val="262626" w:themeColor="text1" w:themeTint="D9"/>
        </w:rPr>
        <w:t xml:space="preserve">girebilir </w:t>
      </w:r>
      <w:r w:rsidR="001E3297" w:rsidRPr="00B5551F">
        <w:rPr>
          <w:color w:val="262626" w:themeColor="text1" w:themeTint="D9"/>
        </w:rPr>
        <w:t>.</w:t>
      </w:r>
      <w:proofErr w:type="gramEnd"/>
    </w:p>
    <w:p w14:paraId="16913628" w14:textId="16E81B44" w:rsidR="001E3297" w:rsidRPr="00B5551F" w:rsidRDefault="005B6FFA" w:rsidP="001E3297">
      <w:pPr>
        <w:pStyle w:val="ListeParagraf"/>
        <w:numPr>
          <w:ilvl w:val="0"/>
          <w:numId w:val="2"/>
        </w:numPr>
        <w:rPr>
          <w:color w:val="262626" w:themeColor="text1" w:themeTint="D9"/>
        </w:rPr>
      </w:pPr>
      <w:proofErr w:type="gramStart"/>
      <w:r>
        <w:rPr>
          <w:color w:val="262626" w:themeColor="text1" w:themeTint="D9"/>
        </w:rPr>
        <w:t xml:space="preserve">Daha </w:t>
      </w:r>
      <w:r w:rsidR="00810172">
        <w:rPr>
          <w:color w:val="262626" w:themeColor="text1" w:themeTint="D9"/>
        </w:rPr>
        <w:t xml:space="preserve"> önce</w:t>
      </w:r>
      <w:proofErr w:type="gramEnd"/>
      <w:r w:rsidR="00810172">
        <w:rPr>
          <w:color w:val="262626" w:themeColor="text1" w:themeTint="D9"/>
        </w:rPr>
        <w:t xml:space="preserve"> </w:t>
      </w:r>
      <w:r w:rsidR="003745EB" w:rsidRPr="003745EB">
        <w:rPr>
          <w:color w:val="262626" w:themeColor="text1" w:themeTint="D9"/>
        </w:rPr>
        <w:t xml:space="preserve">İslami Dersler </w:t>
      </w:r>
      <w:r w:rsidR="00AC49CF">
        <w:rPr>
          <w:color w:val="262626" w:themeColor="text1" w:themeTint="D9"/>
        </w:rPr>
        <w:t>a</w:t>
      </w:r>
      <w:r w:rsidR="00B5551F" w:rsidRPr="00B5551F">
        <w:rPr>
          <w:color w:val="262626" w:themeColor="text1" w:themeTint="D9"/>
        </w:rPr>
        <w:t xml:space="preserve">lan </w:t>
      </w:r>
      <w:r w:rsidR="00081C21" w:rsidRPr="00B5551F">
        <w:rPr>
          <w:color w:val="262626" w:themeColor="text1" w:themeTint="D9"/>
        </w:rPr>
        <w:t>öğ</w:t>
      </w:r>
      <w:r w:rsidR="00081C21">
        <w:rPr>
          <w:color w:val="262626" w:themeColor="text1" w:themeTint="D9"/>
        </w:rPr>
        <w:t>r</w:t>
      </w:r>
      <w:r w:rsidR="00081C21" w:rsidRPr="00B5551F">
        <w:rPr>
          <w:color w:val="262626" w:themeColor="text1" w:themeTint="D9"/>
        </w:rPr>
        <w:t>encilere</w:t>
      </w:r>
      <w:r w:rsidR="00B5551F" w:rsidRPr="00B5551F">
        <w:rPr>
          <w:color w:val="262626" w:themeColor="text1" w:themeTint="D9"/>
        </w:rPr>
        <w:t xml:space="preserve"> farklı özell</w:t>
      </w:r>
      <w:r w:rsidR="004C7DB7">
        <w:rPr>
          <w:color w:val="262626" w:themeColor="text1" w:themeTint="D9"/>
        </w:rPr>
        <w:t>i</w:t>
      </w:r>
      <w:r w:rsidR="00B5551F" w:rsidRPr="00B5551F">
        <w:rPr>
          <w:color w:val="262626" w:themeColor="text1" w:themeTint="D9"/>
        </w:rPr>
        <w:t>kler sahip olacaklar</w:t>
      </w:r>
      <w:r w:rsidR="001E3297" w:rsidRPr="00B5551F">
        <w:rPr>
          <w:color w:val="262626" w:themeColor="text1" w:themeTint="D9"/>
        </w:rPr>
        <w:t>.</w:t>
      </w:r>
    </w:p>
    <w:p w14:paraId="715AC6DE" w14:textId="77777777" w:rsidR="002C29CB" w:rsidRPr="00B5551F" w:rsidRDefault="002C29CB">
      <w:pPr>
        <w:rPr>
          <w:color w:val="262626" w:themeColor="text1" w:themeTint="D9"/>
        </w:rPr>
      </w:pPr>
    </w:p>
    <w:p w14:paraId="027C7085" w14:textId="36CCFEE1" w:rsidR="002C29CB" w:rsidRPr="00B5551F" w:rsidRDefault="002C29CB">
      <w:pPr>
        <w:rPr>
          <w:color w:val="262626" w:themeColor="text1" w:themeTint="D9"/>
        </w:rPr>
      </w:pPr>
      <w:r w:rsidRPr="00B5551F">
        <w:rPr>
          <w:color w:val="262626" w:themeColor="text1" w:themeTint="D9"/>
        </w:rPr>
        <w:br w:type="page"/>
      </w:r>
    </w:p>
    <w:p w14:paraId="64213802" w14:textId="11AF05C1" w:rsidR="001E3297" w:rsidRDefault="00195E4A" w:rsidP="001E3297">
      <w:pPr>
        <w:pStyle w:val="Balk1"/>
      </w:pPr>
      <w:r>
        <w:lastRenderedPageBreak/>
        <w:t xml:space="preserve">ADIM-2: Varlıklar </w:t>
      </w:r>
    </w:p>
    <w:p w14:paraId="7A903954" w14:textId="5395A501" w:rsidR="007320ED" w:rsidRDefault="00593761" w:rsidP="007320ED">
      <w:pPr>
        <w:pStyle w:val="ListeParagraf"/>
        <w:numPr>
          <w:ilvl w:val="0"/>
          <w:numId w:val="5"/>
        </w:numPr>
      </w:pPr>
      <w:r>
        <w:t>Hocalar</w:t>
      </w:r>
    </w:p>
    <w:p w14:paraId="77AB3EED" w14:textId="20549F7A" w:rsidR="007320ED" w:rsidRDefault="00593761" w:rsidP="007320ED">
      <w:pPr>
        <w:pStyle w:val="ListeParagraf"/>
        <w:numPr>
          <w:ilvl w:val="0"/>
          <w:numId w:val="5"/>
        </w:numPr>
      </w:pPr>
      <w:r>
        <w:rPr>
          <w:sz w:val="24"/>
          <w:szCs w:val="24"/>
        </w:rPr>
        <w:t>Öğrenciler</w:t>
      </w:r>
    </w:p>
    <w:p w14:paraId="56961A27" w14:textId="71785CD7" w:rsidR="001878EE" w:rsidRDefault="001878EE" w:rsidP="000C495E">
      <w:pPr>
        <w:pStyle w:val="ListeParagraf"/>
        <w:numPr>
          <w:ilvl w:val="0"/>
          <w:numId w:val="5"/>
        </w:numPr>
      </w:pPr>
      <w:r>
        <w:t>Dersler</w:t>
      </w:r>
    </w:p>
    <w:p w14:paraId="45D952E5" w14:textId="067F2409" w:rsidR="00593761" w:rsidRDefault="00593761" w:rsidP="000C495E">
      <w:pPr>
        <w:pStyle w:val="ListeParagraf"/>
        <w:numPr>
          <w:ilvl w:val="0"/>
          <w:numId w:val="5"/>
        </w:numPr>
      </w:pPr>
      <w:r>
        <w:t>Sınıflar</w:t>
      </w:r>
    </w:p>
    <w:p w14:paraId="613C60BD" w14:textId="27BB25BC" w:rsidR="00593761" w:rsidRDefault="00593761" w:rsidP="000C495E">
      <w:pPr>
        <w:pStyle w:val="ListeParagraf"/>
        <w:numPr>
          <w:ilvl w:val="0"/>
          <w:numId w:val="5"/>
        </w:numPr>
      </w:pPr>
      <w:r>
        <w:t>Sınavlar</w:t>
      </w:r>
    </w:p>
    <w:p w14:paraId="05B41BB0" w14:textId="49C8EE6F" w:rsidR="00593761" w:rsidRDefault="00593761" w:rsidP="000C495E">
      <w:pPr>
        <w:pStyle w:val="ListeParagraf"/>
        <w:numPr>
          <w:ilvl w:val="0"/>
          <w:numId w:val="5"/>
        </w:numPr>
      </w:pPr>
      <w:r>
        <w:t>Katılımlar</w:t>
      </w:r>
    </w:p>
    <w:p w14:paraId="18CB8564" w14:textId="75671E5A" w:rsidR="00A44C9E" w:rsidRDefault="00FC3746" w:rsidP="000C495E">
      <w:pPr>
        <w:pStyle w:val="ListeParagraf"/>
        <w:numPr>
          <w:ilvl w:val="0"/>
          <w:numId w:val="5"/>
        </w:numPr>
      </w:pPr>
      <w:proofErr w:type="gramStart"/>
      <w:r>
        <w:t>Merkez(</w:t>
      </w:r>
      <w:proofErr w:type="spellStart"/>
      <w:proofErr w:type="gramEnd"/>
      <w:r w:rsidR="00A44C9E">
        <w:t>Normallaştırabileceğim</w:t>
      </w:r>
      <w:proofErr w:type="spellEnd"/>
      <w:r>
        <w:t xml:space="preserve"> </w:t>
      </w:r>
      <w:r w:rsidR="00A44C9E">
        <w:t xml:space="preserve">için oluşturduğum tablo ve ilişkiler( 1 </w:t>
      </w:r>
      <w:proofErr w:type="spellStart"/>
      <w:r w:rsidR="00A44C9E">
        <w:t>to</w:t>
      </w:r>
      <w:proofErr w:type="spellEnd"/>
      <w:r w:rsidR="00A44C9E">
        <w:t xml:space="preserve"> M olsun)</w:t>
      </w:r>
    </w:p>
    <w:p w14:paraId="78C0B814" w14:textId="6F7FE6F0" w:rsidR="00FC3746" w:rsidRDefault="00A44C9E" w:rsidP="00A44C9E">
      <w:pPr>
        <w:pStyle w:val="ListeParagraf"/>
      </w:pPr>
      <w:r>
        <w:t xml:space="preserve"> </w:t>
      </w:r>
    </w:p>
    <w:p w14:paraId="1FFD64D0" w14:textId="51E1DD18" w:rsidR="001E3297" w:rsidRDefault="00195E4A" w:rsidP="007320ED">
      <w:pPr>
        <w:pStyle w:val="Balk1"/>
      </w:pPr>
      <w:r>
        <w:t xml:space="preserve">ADIM-3: Nitelikler </w:t>
      </w:r>
    </w:p>
    <w:p w14:paraId="4D284869" w14:textId="15662931" w:rsidR="001E3297" w:rsidRDefault="00593761" w:rsidP="00593761">
      <w:pPr>
        <w:pStyle w:val="ListeParagraf"/>
        <w:numPr>
          <w:ilvl w:val="0"/>
          <w:numId w:val="3"/>
        </w:numPr>
      </w:pPr>
      <w:r>
        <w:t>Hocalar</w:t>
      </w:r>
      <w:r w:rsidR="001E3297">
        <w:t xml:space="preserve"> (</w:t>
      </w:r>
      <w:r>
        <w:rPr>
          <w:u w:val="single"/>
        </w:rPr>
        <w:t>Hocanın</w:t>
      </w:r>
      <w:r w:rsidR="001E3297" w:rsidRPr="00593761">
        <w:rPr>
          <w:u w:val="single"/>
        </w:rPr>
        <w:t xml:space="preserve"> ID</w:t>
      </w:r>
      <w:r w:rsidR="001E3297">
        <w:t xml:space="preserve">, Adı, Soyadı, Telefon, </w:t>
      </w:r>
      <w:r w:rsidR="001878EE">
        <w:t>Mail, Hangi bölümden mezun olduğunu</w:t>
      </w:r>
      <w:r w:rsidR="001E3297">
        <w:t>)</w:t>
      </w:r>
    </w:p>
    <w:p w14:paraId="1D6EB897" w14:textId="160912EF" w:rsidR="001E3297" w:rsidRDefault="008B6F07" w:rsidP="008B6F07">
      <w:pPr>
        <w:pStyle w:val="ListeParagraf"/>
        <w:numPr>
          <w:ilvl w:val="0"/>
          <w:numId w:val="5"/>
        </w:numPr>
      </w:pPr>
      <w:r>
        <w:rPr>
          <w:sz w:val="24"/>
          <w:szCs w:val="24"/>
        </w:rPr>
        <w:t>Öğrencile</w:t>
      </w:r>
      <w:r w:rsidR="001878EE">
        <w:t>r</w:t>
      </w:r>
      <w:r w:rsidR="001E3297">
        <w:t xml:space="preserve"> (</w:t>
      </w:r>
      <w:r w:rsidRPr="008B6F07">
        <w:rPr>
          <w:sz w:val="24"/>
          <w:szCs w:val="24"/>
          <w:u w:val="single"/>
        </w:rPr>
        <w:t>Öğrenci</w:t>
      </w:r>
      <w:r w:rsidR="001E3297" w:rsidRPr="008B6F07">
        <w:rPr>
          <w:u w:val="single"/>
        </w:rPr>
        <w:t xml:space="preserve"> ID</w:t>
      </w:r>
      <w:r w:rsidR="001E3297">
        <w:t xml:space="preserve">, </w:t>
      </w:r>
      <w:r w:rsidRPr="008B6F07">
        <w:rPr>
          <w:sz w:val="24"/>
          <w:szCs w:val="24"/>
        </w:rPr>
        <w:t>Öğrenci</w:t>
      </w:r>
      <w:r w:rsidR="001E3297">
        <w:t xml:space="preserve"> Adı, </w:t>
      </w:r>
      <w:proofErr w:type="gramStart"/>
      <w:r w:rsidRPr="008B6F07">
        <w:rPr>
          <w:sz w:val="24"/>
          <w:szCs w:val="24"/>
        </w:rPr>
        <w:t>Öğrenci</w:t>
      </w:r>
      <w:r w:rsidRPr="008B6F07">
        <w:t xml:space="preserve"> </w:t>
      </w:r>
      <w:r>
        <w:t xml:space="preserve"> Soyadı</w:t>
      </w:r>
      <w:proofErr w:type="gramEnd"/>
      <w:r w:rsidR="001E3297">
        <w:t>,</w:t>
      </w:r>
      <w:r w:rsidRPr="008B6F07">
        <w:t xml:space="preserve"> Doğum tarihi</w:t>
      </w:r>
      <w:r>
        <w:t>,</w:t>
      </w:r>
      <w:r w:rsidRPr="008B6F07">
        <w:t xml:space="preserve"> </w:t>
      </w:r>
      <w:r>
        <w:t xml:space="preserve">Telefon, </w:t>
      </w:r>
      <w:r w:rsidR="001878EE">
        <w:t>Mail, Kimlik No,</w:t>
      </w:r>
      <w:r w:rsidR="001E3297">
        <w:t>)</w:t>
      </w:r>
    </w:p>
    <w:p w14:paraId="3BAC4788" w14:textId="75280E39" w:rsidR="001E3297" w:rsidRDefault="001878EE" w:rsidP="001E3297">
      <w:pPr>
        <w:pStyle w:val="ListeParagraf"/>
        <w:numPr>
          <w:ilvl w:val="0"/>
          <w:numId w:val="3"/>
        </w:numPr>
      </w:pPr>
      <w:r>
        <w:t>Dersler</w:t>
      </w:r>
      <w:r w:rsidR="001E3297">
        <w:t xml:space="preserve"> (</w:t>
      </w:r>
      <w:r>
        <w:rPr>
          <w:u w:val="single"/>
        </w:rPr>
        <w:t>Ders</w:t>
      </w:r>
      <w:r w:rsidR="001E3297" w:rsidRPr="00FE6D1B">
        <w:rPr>
          <w:u w:val="single"/>
        </w:rPr>
        <w:t xml:space="preserve"> ID</w:t>
      </w:r>
      <w:r w:rsidR="001E3297">
        <w:t>,</w:t>
      </w:r>
      <w:r>
        <w:t xml:space="preserve"> Dersin adı</w:t>
      </w:r>
      <w:r w:rsidR="001E3297">
        <w:t>)</w:t>
      </w:r>
    </w:p>
    <w:p w14:paraId="5B40FB9B" w14:textId="088E72F3" w:rsidR="001E3297" w:rsidRDefault="001878EE" w:rsidP="001E3297">
      <w:pPr>
        <w:pStyle w:val="ListeParagraf"/>
        <w:numPr>
          <w:ilvl w:val="0"/>
          <w:numId w:val="3"/>
        </w:numPr>
      </w:pPr>
      <w:r>
        <w:t>Sınıflar</w:t>
      </w:r>
      <w:r w:rsidR="001E3297">
        <w:t xml:space="preserve"> (</w:t>
      </w:r>
      <w:r>
        <w:rPr>
          <w:u w:val="single"/>
        </w:rPr>
        <w:t>Sınıf</w:t>
      </w:r>
      <w:r w:rsidR="001E3297" w:rsidRPr="00FE6D1B">
        <w:rPr>
          <w:u w:val="single"/>
        </w:rPr>
        <w:t xml:space="preserve"> ID</w:t>
      </w:r>
      <w:r w:rsidR="001E3297">
        <w:t xml:space="preserve">, </w:t>
      </w:r>
      <w:proofErr w:type="gramStart"/>
      <w:r>
        <w:t xml:space="preserve">Adı </w:t>
      </w:r>
      <w:r w:rsidR="001E3297">
        <w:t>,</w:t>
      </w:r>
      <w:r>
        <w:t>Sınıfın</w:t>
      </w:r>
      <w:proofErr w:type="gramEnd"/>
      <w:r>
        <w:t xml:space="preserve"> </w:t>
      </w:r>
      <w:r w:rsidRPr="00363E65">
        <w:rPr>
          <w:u w:val="single"/>
        </w:rPr>
        <w:t>öğrencileri</w:t>
      </w:r>
      <w:r w:rsidR="001E3297" w:rsidRPr="00363E65">
        <w:rPr>
          <w:u w:val="single"/>
        </w:rPr>
        <w:t xml:space="preserve"> </w:t>
      </w:r>
      <w:r w:rsidRPr="00363E65">
        <w:rPr>
          <w:u w:val="single"/>
        </w:rPr>
        <w:t>Öğrenci İd</w:t>
      </w:r>
      <w:r w:rsidR="00363E65" w:rsidRPr="00363E65">
        <w:rPr>
          <w:sz w:val="24"/>
          <w:szCs w:val="24"/>
          <w:u w:val="single"/>
        </w:rPr>
        <w:t>*</w:t>
      </w:r>
      <w:r>
        <w:rPr>
          <w:sz w:val="24"/>
          <w:szCs w:val="24"/>
        </w:rPr>
        <w:t xml:space="preserve"> </w:t>
      </w:r>
      <w:r w:rsidR="001E3297">
        <w:t xml:space="preserve">, </w:t>
      </w:r>
      <w:r>
        <w:rPr>
          <w:u w:val="single"/>
        </w:rPr>
        <w:t>Sınıfın Hocaları Hocanın</w:t>
      </w:r>
      <w:r w:rsidRPr="00593761">
        <w:rPr>
          <w:u w:val="single"/>
        </w:rPr>
        <w:t xml:space="preserve"> ID</w:t>
      </w:r>
      <w:r w:rsidR="00363E65" w:rsidRPr="00363E65">
        <w:rPr>
          <w:u w:val="single"/>
        </w:rPr>
        <w:t>*</w:t>
      </w:r>
      <w:r w:rsidR="001E3297">
        <w:t>)</w:t>
      </w:r>
    </w:p>
    <w:p w14:paraId="7AE27357" w14:textId="5F6F15C8" w:rsidR="001878EE" w:rsidRDefault="001878EE" w:rsidP="001E3297">
      <w:pPr>
        <w:pStyle w:val="ListeParagraf"/>
        <w:numPr>
          <w:ilvl w:val="0"/>
          <w:numId w:val="3"/>
        </w:numPr>
      </w:pPr>
      <w:proofErr w:type="gramStart"/>
      <w:r>
        <w:t>Sınavlar</w:t>
      </w:r>
      <w:r w:rsidRPr="001878EE">
        <w:t>(</w:t>
      </w:r>
      <w:proofErr w:type="gramEnd"/>
      <w:r w:rsidRPr="00363E65">
        <w:rPr>
          <w:u w:val="single"/>
        </w:rPr>
        <w:t>Sınav ID</w:t>
      </w:r>
      <w:r>
        <w:t xml:space="preserve"> , Sınavın adı(tecvit, Kuran,…) ,tarihi</w:t>
      </w:r>
      <w:r w:rsidR="007D7EF1">
        <w:t>)</w:t>
      </w:r>
      <w:r>
        <w:t>.</w:t>
      </w:r>
    </w:p>
    <w:p w14:paraId="6462EC98" w14:textId="5065D848" w:rsidR="001878EE" w:rsidRDefault="001878EE" w:rsidP="001E3297">
      <w:pPr>
        <w:pStyle w:val="ListeParagraf"/>
        <w:numPr>
          <w:ilvl w:val="0"/>
          <w:numId w:val="3"/>
        </w:numPr>
      </w:pPr>
      <w:proofErr w:type="gramStart"/>
      <w:r>
        <w:t>Katılımlar(</w:t>
      </w:r>
      <w:proofErr w:type="gramEnd"/>
      <w:r w:rsidRPr="00363E65">
        <w:rPr>
          <w:u w:val="single"/>
        </w:rPr>
        <w:t>Katılım ID</w:t>
      </w:r>
      <w:r>
        <w:t xml:space="preserve"> , Katılım tarihi , katılım Durumu (</w:t>
      </w:r>
      <w:r w:rsidR="00363E65">
        <w:t>katıldı, katılmadı</w:t>
      </w:r>
      <w:r>
        <w:t>..),</w:t>
      </w:r>
      <w:r w:rsidR="00363E65">
        <w:rPr>
          <w:sz w:val="24"/>
          <w:szCs w:val="24"/>
        </w:rPr>
        <w:t xml:space="preserve">Öğrenci ID </w:t>
      </w:r>
      <w:r w:rsidR="00363E65" w:rsidRPr="00363E65">
        <w:rPr>
          <w:sz w:val="24"/>
          <w:szCs w:val="24"/>
        </w:rPr>
        <w:t>*</w:t>
      </w:r>
      <w:r w:rsidR="00363E65">
        <w:rPr>
          <w:sz w:val="24"/>
          <w:szCs w:val="24"/>
        </w:rPr>
        <w:t>)</w:t>
      </w:r>
    </w:p>
    <w:p w14:paraId="5C70BE53" w14:textId="5F9E5068" w:rsidR="00FC3746" w:rsidRDefault="00A44C9E" w:rsidP="001E3297">
      <w:pPr>
        <w:pStyle w:val="ListeParagraf"/>
        <w:numPr>
          <w:ilvl w:val="0"/>
          <w:numId w:val="3"/>
        </w:numPr>
      </w:pPr>
      <w:proofErr w:type="gramStart"/>
      <w:r>
        <w:t>Merkez</w:t>
      </w:r>
      <w:r>
        <w:rPr>
          <w:lang w:val="en-US"/>
        </w:rPr>
        <w:t>(</w:t>
      </w:r>
      <w:proofErr w:type="gramEnd"/>
      <w:r w:rsidRPr="00A44C9E">
        <w:t>Hocanın ID*</w:t>
      </w:r>
      <w:r>
        <w:t xml:space="preserve"> ,</w:t>
      </w:r>
      <w:r w:rsidRPr="00A44C9E">
        <w:rPr>
          <w:sz w:val="24"/>
          <w:szCs w:val="24"/>
        </w:rPr>
        <w:t xml:space="preserve"> </w:t>
      </w:r>
      <w:r>
        <w:rPr>
          <w:sz w:val="24"/>
          <w:szCs w:val="24"/>
        </w:rPr>
        <w:t xml:space="preserve">Öğrenci ID </w:t>
      </w:r>
      <w:r w:rsidRPr="00363E65">
        <w:rPr>
          <w:sz w:val="24"/>
          <w:szCs w:val="24"/>
        </w:rPr>
        <w:t>*</w:t>
      </w:r>
      <w:r>
        <w:rPr>
          <w:sz w:val="24"/>
          <w:szCs w:val="24"/>
        </w:rPr>
        <w:t>,</w:t>
      </w:r>
      <w:r w:rsidRPr="00A44C9E">
        <w:t xml:space="preserve"> Ders ID</w:t>
      </w:r>
      <w:r>
        <w:rPr>
          <w:sz w:val="24"/>
          <w:szCs w:val="24"/>
          <w:lang w:val="en-US"/>
        </w:rPr>
        <w:t>*</w:t>
      </w:r>
      <w:r>
        <w:rPr>
          <w:sz w:val="24"/>
          <w:szCs w:val="24"/>
        </w:rPr>
        <w:t>,</w:t>
      </w:r>
      <w:r w:rsidRPr="00A44C9E">
        <w:t xml:space="preserve"> Sınıf ID</w:t>
      </w:r>
      <w:r>
        <w:rPr>
          <w:lang w:val="en-US"/>
        </w:rPr>
        <w:t>*,</w:t>
      </w:r>
      <w:r w:rsidRPr="00A44C9E">
        <w:t xml:space="preserve"> Sınav ID</w:t>
      </w:r>
      <w:r>
        <w:rPr>
          <w:sz w:val="24"/>
          <w:szCs w:val="24"/>
          <w:lang w:val="en-US"/>
        </w:rPr>
        <w:t>*</w:t>
      </w:r>
      <w:r>
        <w:rPr>
          <w:sz w:val="24"/>
          <w:szCs w:val="24"/>
        </w:rPr>
        <w:t>)</w:t>
      </w:r>
    </w:p>
    <w:p w14:paraId="0A85C35D" w14:textId="287BD456" w:rsidR="00195E4A" w:rsidRDefault="00195E4A" w:rsidP="00195E4A">
      <w:pPr>
        <w:pStyle w:val="Balk1"/>
      </w:pPr>
      <w:r>
        <w:t>ADIM-4: Varlıklar Arası İlişkiler</w:t>
      </w:r>
    </w:p>
    <w:p w14:paraId="5471C45A" w14:textId="77777777" w:rsidR="00A44C9E" w:rsidRPr="00A44C9E" w:rsidRDefault="00A44C9E" w:rsidP="00A44C9E"/>
    <w:p w14:paraId="4CF354C9" w14:textId="46336627" w:rsidR="00CD0169" w:rsidRDefault="00FC3746" w:rsidP="00FA34D1">
      <w:pPr>
        <w:pStyle w:val="ListeParagraf"/>
        <w:numPr>
          <w:ilvl w:val="0"/>
          <w:numId w:val="6"/>
        </w:numPr>
      </w:pPr>
      <w:proofErr w:type="gramStart"/>
      <w:r>
        <w:t xml:space="preserve">Öğrenciler  </w:t>
      </w:r>
      <w:r w:rsidR="00D72132">
        <w:t>-</w:t>
      </w:r>
      <w:proofErr w:type="gramEnd"/>
      <w:r w:rsidRPr="00FC3746">
        <w:t xml:space="preserve"> </w:t>
      </w:r>
      <w:r>
        <w:t>Hocalar</w:t>
      </w:r>
    </w:p>
    <w:p w14:paraId="15F24921" w14:textId="081894A8" w:rsidR="00D72132" w:rsidRDefault="00D72132" w:rsidP="00FA34D1">
      <w:pPr>
        <w:pStyle w:val="ListeParagraf"/>
        <w:numPr>
          <w:ilvl w:val="1"/>
          <w:numId w:val="6"/>
        </w:numPr>
      </w:pPr>
      <w:proofErr w:type="gramStart"/>
      <w:r>
        <w:t xml:space="preserve">Bir </w:t>
      </w:r>
      <w:r w:rsidR="00FC3746">
        <w:t xml:space="preserve"> Hoca</w:t>
      </w:r>
      <w:proofErr w:type="gramEnd"/>
      <w:r w:rsidR="00FC3746">
        <w:t xml:space="preserve"> birden fazla öğrenciye ders verebilir ve bir öğrenci birden fazla hocayla ders alabilir</w:t>
      </w:r>
    </w:p>
    <w:p w14:paraId="1889AA04" w14:textId="46A0675F" w:rsidR="00D72132" w:rsidRDefault="00FC3746" w:rsidP="00FA34D1">
      <w:pPr>
        <w:pStyle w:val="ListeParagraf"/>
        <w:numPr>
          <w:ilvl w:val="1"/>
          <w:numId w:val="6"/>
        </w:numPr>
      </w:pPr>
      <w:r>
        <w:t>M</w:t>
      </w:r>
      <w:r w:rsidR="00D72132">
        <w:t>:</w:t>
      </w:r>
      <w:r>
        <w:t>M</w:t>
      </w:r>
    </w:p>
    <w:p w14:paraId="22A00EFC" w14:textId="77777777" w:rsidR="002C29CB" w:rsidRDefault="002C29CB" w:rsidP="002C29CB"/>
    <w:p w14:paraId="7B849E63" w14:textId="60DDC232" w:rsidR="00FA34D1" w:rsidRDefault="007D7EF1" w:rsidP="00FA34D1">
      <w:pPr>
        <w:pStyle w:val="ListeParagraf"/>
        <w:numPr>
          <w:ilvl w:val="0"/>
          <w:numId w:val="6"/>
        </w:numPr>
      </w:pPr>
      <w:r>
        <w:t>Öğrenciler</w:t>
      </w:r>
      <w:r w:rsidR="00FA34D1">
        <w:t>-</w:t>
      </w:r>
      <w:r>
        <w:t>Sınıflar</w:t>
      </w:r>
    </w:p>
    <w:p w14:paraId="70B725F7" w14:textId="0931F688" w:rsidR="00FA34D1" w:rsidRDefault="00FA34D1" w:rsidP="00FA34D1">
      <w:pPr>
        <w:pStyle w:val="ListeParagraf"/>
        <w:numPr>
          <w:ilvl w:val="1"/>
          <w:numId w:val="6"/>
        </w:numPr>
      </w:pPr>
      <w:r>
        <w:t xml:space="preserve">Bir </w:t>
      </w:r>
      <w:r w:rsidR="007D7EF1">
        <w:t xml:space="preserve">Sınıf </w:t>
      </w:r>
      <w:r w:rsidR="00535E91">
        <w:t xml:space="preserve">birden </w:t>
      </w:r>
      <w:proofErr w:type="gramStart"/>
      <w:r w:rsidR="00535E91">
        <w:t xml:space="preserve">fazla </w:t>
      </w:r>
      <w:r w:rsidR="007D7EF1">
        <w:t xml:space="preserve"> Öğrenci</w:t>
      </w:r>
      <w:proofErr w:type="gramEnd"/>
      <w:r w:rsidR="007D7EF1">
        <w:t xml:space="preserve"> alabilir ve her </w:t>
      </w:r>
      <w:r w:rsidR="00FC3746">
        <w:t>öğrenci</w:t>
      </w:r>
      <w:r w:rsidR="007D7EF1">
        <w:t xml:space="preserve"> </w:t>
      </w:r>
      <w:r w:rsidR="00FC3746">
        <w:t>birden fazla</w:t>
      </w:r>
      <w:r w:rsidR="007D7EF1">
        <w:t xml:space="preserve"> sınıf</w:t>
      </w:r>
      <w:r w:rsidR="00FC3746">
        <w:t>a</w:t>
      </w:r>
      <w:r w:rsidR="007D7EF1">
        <w:t xml:space="preserve"> girebilir</w:t>
      </w:r>
    </w:p>
    <w:p w14:paraId="7F610E36" w14:textId="02606EB6" w:rsidR="0057466B" w:rsidRDefault="00FC3746" w:rsidP="00FA34D1">
      <w:pPr>
        <w:pStyle w:val="ListeParagraf"/>
        <w:numPr>
          <w:ilvl w:val="1"/>
          <w:numId w:val="6"/>
        </w:numPr>
      </w:pPr>
      <w:r>
        <w:t>M</w:t>
      </w:r>
      <w:r w:rsidR="0057466B">
        <w:t>:</w:t>
      </w:r>
      <w:r>
        <w:t>M</w:t>
      </w:r>
    </w:p>
    <w:p w14:paraId="4682BA47" w14:textId="77777777" w:rsidR="002C29CB" w:rsidRDefault="002C29CB" w:rsidP="002C29CB"/>
    <w:p w14:paraId="6A0424A0" w14:textId="686C932A" w:rsidR="000F6791" w:rsidRDefault="00FC3746" w:rsidP="0057466B">
      <w:pPr>
        <w:pStyle w:val="ListeParagraf"/>
        <w:numPr>
          <w:ilvl w:val="0"/>
          <w:numId w:val="6"/>
        </w:numPr>
      </w:pPr>
      <w:proofErr w:type="gramStart"/>
      <w:r>
        <w:t xml:space="preserve">Hocalar </w:t>
      </w:r>
      <w:r w:rsidR="000F6791">
        <w:t>-</w:t>
      </w:r>
      <w:proofErr w:type="gramEnd"/>
      <w:r w:rsidRPr="00FC3746">
        <w:t xml:space="preserve"> </w:t>
      </w:r>
      <w:r>
        <w:t>Dersler</w:t>
      </w:r>
    </w:p>
    <w:p w14:paraId="3E19E982" w14:textId="2FB55268" w:rsidR="0057466B" w:rsidRDefault="0057466B" w:rsidP="000F6791">
      <w:pPr>
        <w:pStyle w:val="ListeParagraf"/>
        <w:numPr>
          <w:ilvl w:val="1"/>
          <w:numId w:val="6"/>
        </w:numPr>
      </w:pPr>
      <w:r>
        <w:t xml:space="preserve">Bir </w:t>
      </w:r>
      <w:r w:rsidR="00FC3746">
        <w:t>hoca birden fazla ders verebilir ve bir ders için birden fazla hoca verebilir</w:t>
      </w:r>
    </w:p>
    <w:p w14:paraId="6F0964D3" w14:textId="400B257A" w:rsidR="0057466B" w:rsidRDefault="00FC3746" w:rsidP="0057466B">
      <w:pPr>
        <w:pStyle w:val="ListeParagraf"/>
        <w:numPr>
          <w:ilvl w:val="1"/>
          <w:numId w:val="6"/>
        </w:numPr>
      </w:pPr>
      <w:r>
        <w:t>M</w:t>
      </w:r>
      <w:r w:rsidR="000F6791">
        <w:t>:</w:t>
      </w:r>
      <w:r>
        <w:t>M</w:t>
      </w:r>
    </w:p>
    <w:p w14:paraId="42960659" w14:textId="77777777" w:rsidR="00FC3746" w:rsidRDefault="00FC3746" w:rsidP="00FC3746">
      <w:pPr>
        <w:pStyle w:val="ListeParagraf"/>
        <w:ind w:left="1440"/>
      </w:pPr>
    </w:p>
    <w:p w14:paraId="356DA117" w14:textId="5D547069" w:rsidR="00A44C9E" w:rsidRDefault="00A44C9E" w:rsidP="00A44C9E">
      <w:pPr>
        <w:pStyle w:val="ListeParagraf"/>
        <w:numPr>
          <w:ilvl w:val="0"/>
          <w:numId w:val="6"/>
        </w:numPr>
      </w:pPr>
      <w:r>
        <w:t>Öğrenciler-</w:t>
      </w:r>
      <w:r w:rsidRPr="00A44C9E">
        <w:t xml:space="preserve"> </w:t>
      </w:r>
      <w:r>
        <w:t>Dersler</w:t>
      </w:r>
    </w:p>
    <w:p w14:paraId="49C9C5E6" w14:textId="2EFDCAC0" w:rsidR="00A44C9E" w:rsidRDefault="00A44C9E" w:rsidP="00A44C9E">
      <w:pPr>
        <w:pStyle w:val="ListeParagraf"/>
        <w:numPr>
          <w:ilvl w:val="1"/>
          <w:numId w:val="6"/>
        </w:numPr>
      </w:pPr>
      <w:r>
        <w:t xml:space="preserve">Bir Ders birden </w:t>
      </w:r>
      <w:proofErr w:type="gramStart"/>
      <w:r>
        <w:t>fazla  Öğrenci</w:t>
      </w:r>
      <w:proofErr w:type="gramEnd"/>
      <w:r>
        <w:t xml:space="preserve"> alabilir ve her öğrenci birden fazla Derse girebilir</w:t>
      </w:r>
    </w:p>
    <w:p w14:paraId="5CB9DA86" w14:textId="77777777" w:rsidR="00A44C9E" w:rsidRDefault="00A44C9E" w:rsidP="00A44C9E">
      <w:pPr>
        <w:pStyle w:val="ListeParagraf"/>
        <w:numPr>
          <w:ilvl w:val="1"/>
          <w:numId w:val="6"/>
        </w:numPr>
      </w:pPr>
      <w:r>
        <w:t>M:M</w:t>
      </w:r>
    </w:p>
    <w:p w14:paraId="63975A47" w14:textId="77777777" w:rsidR="00A44C9E" w:rsidRDefault="00A44C9E" w:rsidP="00FC3746">
      <w:pPr>
        <w:pStyle w:val="ListeParagraf"/>
        <w:ind w:left="1440"/>
      </w:pPr>
    </w:p>
    <w:p w14:paraId="71245617" w14:textId="5D1DFC53" w:rsidR="002C29CB" w:rsidRDefault="002C29CB" w:rsidP="00FC3746">
      <w:pPr>
        <w:pStyle w:val="ListeParagraf"/>
      </w:pPr>
    </w:p>
    <w:p w14:paraId="311AA8AB" w14:textId="77777777" w:rsidR="00FC3746" w:rsidRDefault="00FC3746"/>
    <w:p w14:paraId="7CE5A921" w14:textId="6BFF02C8" w:rsidR="002C29CB" w:rsidRDefault="002C29CB">
      <w:r>
        <w:br w:type="page"/>
      </w:r>
    </w:p>
    <w:p w14:paraId="16F535C7" w14:textId="7C8F3CAA" w:rsidR="001E3297" w:rsidRDefault="00195E4A" w:rsidP="00195E4A">
      <w:pPr>
        <w:pStyle w:val="Balk1"/>
      </w:pPr>
      <w:r>
        <w:lastRenderedPageBreak/>
        <w:t>ADIM-5: Er-Şeması</w:t>
      </w:r>
    </w:p>
    <w:p w14:paraId="5DE7A2D8" w14:textId="7B4231BC" w:rsidR="001E3297" w:rsidRDefault="001E3297" w:rsidP="00CD0169"/>
    <w:p w14:paraId="357AF5C1" w14:textId="3F46FA8C" w:rsidR="001E3297" w:rsidRDefault="00CA1CA5" w:rsidP="00CD0169">
      <w:r>
        <w:rPr>
          <w:noProof/>
        </w:rPr>
        <w:drawing>
          <wp:anchor distT="0" distB="0" distL="114300" distR="114300" simplePos="0" relativeHeight="251658240" behindDoc="0" locked="0" layoutInCell="1" allowOverlap="1" wp14:anchorId="6A349F42" wp14:editId="049ABCBB">
            <wp:simplePos x="898451" y="1451344"/>
            <wp:positionH relativeFrom="column">
              <wp:align>left</wp:align>
            </wp:positionH>
            <wp:positionV relativeFrom="paragraph">
              <wp:align>top</wp:align>
            </wp:positionV>
            <wp:extent cx="6121400" cy="4044315"/>
            <wp:effectExtent l="0" t="0" r="0" b="0"/>
            <wp:wrapSquare wrapText="bothSides"/>
            <wp:docPr id="645026916" name="Resim 1" descr="diyagram, çizgi, çizim,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6916" name="Resim 1" descr="diyagram, çizgi, çizim, kalıp, desen, düze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121400" cy="4044315"/>
                    </a:xfrm>
                    <a:prstGeom prst="rect">
                      <a:avLst/>
                    </a:prstGeom>
                  </pic:spPr>
                </pic:pic>
              </a:graphicData>
            </a:graphic>
          </wp:anchor>
        </w:drawing>
      </w:r>
      <w:r w:rsidR="000C495E">
        <w:br w:type="textWrapping" w:clear="all"/>
      </w:r>
    </w:p>
    <w:p w14:paraId="342DF2B5" w14:textId="644AA3C0" w:rsidR="007F4B0F" w:rsidRDefault="0052122A" w:rsidP="0052122A">
      <w:pPr>
        <w:pStyle w:val="Balk1"/>
      </w:pPr>
      <w:r>
        <w:t>ADIM-6: İlişkisel Şema</w:t>
      </w:r>
    </w:p>
    <w:p w14:paraId="1F6BA1C6" w14:textId="295D0B0F" w:rsidR="007F4B0F" w:rsidRDefault="007F4B0F" w:rsidP="00D10C8D"/>
    <w:p w14:paraId="1763DA88" w14:textId="0B7591E0" w:rsidR="00D10C8D" w:rsidRDefault="00D10C8D" w:rsidP="00D10C8D">
      <w:pPr>
        <w:pStyle w:val="ListeParagraf"/>
        <w:numPr>
          <w:ilvl w:val="0"/>
          <w:numId w:val="3"/>
        </w:numPr>
      </w:pPr>
      <w:r>
        <w:t xml:space="preserve">Hocalar </w:t>
      </w:r>
      <w:r>
        <w:rPr>
          <w:lang w:val="en-US"/>
        </w:rPr>
        <w:t>=</w:t>
      </w:r>
      <w:r>
        <w:rPr>
          <w:sz w:val="18"/>
          <w:szCs w:val="18"/>
          <w:lang w:val="en-US"/>
        </w:rPr>
        <w:t xml:space="preserve"> </w:t>
      </w:r>
      <w:r>
        <w:t>{</w:t>
      </w:r>
      <w:r>
        <w:rPr>
          <w:u w:val="single"/>
        </w:rPr>
        <w:t>Hocanın</w:t>
      </w:r>
      <w:r w:rsidRPr="00593761">
        <w:rPr>
          <w:u w:val="single"/>
        </w:rPr>
        <w:t xml:space="preserve"> ID</w:t>
      </w:r>
      <w:r>
        <w:t>, Adı, Soyadı, Telefon, Mail, Hangi bölümden mezun olduğunu}</w:t>
      </w:r>
    </w:p>
    <w:p w14:paraId="49CC3ECB" w14:textId="3F4378D4" w:rsidR="00D10C8D" w:rsidRPr="00D10C8D" w:rsidRDefault="00D10C8D" w:rsidP="00D10C8D">
      <w:pPr>
        <w:pStyle w:val="ListeParagraf"/>
        <w:numPr>
          <w:ilvl w:val="0"/>
          <w:numId w:val="3"/>
        </w:numPr>
      </w:pPr>
      <w:r w:rsidRPr="00D10C8D">
        <w:t xml:space="preserve">Öğrenciler = </w:t>
      </w:r>
      <w:r>
        <w:t>{</w:t>
      </w:r>
      <w:r w:rsidRPr="00D10C8D">
        <w:rPr>
          <w:u w:val="single"/>
        </w:rPr>
        <w:t>Öğrenci ID</w:t>
      </w:r>
      <w:r w:rsidRPr="00D10C8D">
        <w:t xml:space="preserve">, Öğrenci Adı, </w:t>
      </w:r>
      <w:proofErr w:type="gramStart"/>
      <w:r w:rsidRPr="00D10C8D">
        <w:t>Öğrenci  Soyadı</w:t>
      </w:r>
      <w:proofErr w:type="gramEnd"/>
      <w:r w:rsidRPr="00D10C8D">
        <w:t>, Doğum tarihi, Telefon, Mail, Kimlik No</w:t>
      </w:r>
      <w:r>
        <w:t>}</w:t>
      </w:r>
    </w:p>
    <w:p w14:paraId="3C1EDAAD" w14:textId="23053640" w:rsidR="00D10C8D" w:rsidRDefault="00D10C8D" w:rsidP="00D10C8D">
      <w:pPr>
        <w:pStyle w:val="ListeParagraf"/>
        <w:numPr>
          <w:ilvl w:val="0"/>
          <w:numId w:val="3"/>
        </w:numPr>
      </w:pPr>
      <w:r>
        <w:t xml:space="preserve">Dersler </w:t>
      </w:r>
      <w:r w:rsidRPr="00D10C8D">
        <w:t xml:space="preserve">= </w:t>
      </w:r>
      <w:r>
        <w:t>{</w:t>
      </w:r>
      <w:r>
        <w:rPr>
          <w:u w:val="single"/>
        </w:rPr>
        <w:t>Ders</w:t>
      </w:r>
      <w:r w:rsidRPr="00FE6D1B">
        <w:rPr>
          <w:u w:val="single"/>
        </w:rPr>
        <w:t xml:space="preserve"> ID</w:t>
      </w:r>
      <w:r>
        <w:t>, Dersin adı</w:t>
      </w:r>
      <w:bookmarkStart w:id="3" w:name="_Hlk155037398"/>
      <w:r>
        <w:t>}</w:t>
      </w:r>
      <w:bookmarkEnd w:id="3"/>
    </w:p>
    <w:p w14:paraId="0D472D29" w14:textId="1142A9FB" w:rsidR="00D10C8D" w:rsidRDefault="00D10C8D" w:rsidP="00D10C8D">
      <w:pPr>
        <w:pStyle w:val="ListeParagraf"/>
        <w:numPr>
          <w:ilvl w:val="0"/>
          <w:numId w:val="3"/>
        </w:numPr>
      </w:pPr>
      <w:r>
        <w:t>Sınıflar</w:t>
      </w:r>
      <w:r w:rsidRPr="00D10C8D">
        <w:t xml:space="preserve">= </w:t>
      </w:r>
      <w:r>
        <w:t>{</w:t>
      </w:r>
      <w:r>
        <w:rPr>
          <w:u w:val="single"/>
        </w:rPr>
        <w:t>Sınıf</w:t>
      </w:r>
      <w:r w:rsidRPr="00FE6D1B">
        <w:rPr>
          <w:u w:val="single"/>
        </w:rPr>
        <w:t xml:space="preserve"> ID</w:t>
      </w:r>
      <w:r>
        <w:t xml:space="preserve">, </w:t>
      </w:r>
      <w:proofErr w:type="gramStart"/>
      <w:r>
        <w:t>Adı ,</w:t>
      </w:r>
      <w:proofErr w:type="gramEnd"/>
      <w:r>
        <w:t xml:space="preserve"> </w:t>
      </w:r>
      <w:r w:rsidRPr="00D10C8D">
        <w:t xml:space="preserve">+ </w:t>
      </w:r>
      <w:r>
        <w:t xml:space="preserve">Sınıfın </w:t>
      </w:r>
      <w:r w:rsidRPr="00D10C8D">
        <w:t>öğrencileri Öğrenci İd</w:t>
      </w:r>
      <w:r>
        <w:rPr>
          <w:sz w:val="24"/>
          <w:szCs w:val="24"/>
        </w:rPr>
        <w:t xml:space="preserve"> </w:t>
      </w:r>
      <w:r>
        <w:t xml:space="preserve">, </w:t>
      </w:r>
      <w:r w:rsidRPr="00D10C8D">
        <w:t>+Sınıfın Hocaları Hocanın ID</w:t>
      </w:r>
      <w:r w:rsidR="007D7EF1">
        <w:t>}</w:t>
      </w:r>
    </w:p>
    <w:p w14:paraId="5A1AED29" w14:textId="0603AA87" w:rsidR="007D7EF1" w:rsidRDefault="007D7EF1" w:rsidP="007D7EF1">
      <w:pPr>
        <w:pStyle w:val="ListeParagraf"/>
        <w:numPr>
          <w:ilvl w:val="0"/>
          <w:numId w:val="3"/>
        </w:numPr>
      </w:pPr>
      <w:r>
        <w:t>Sınavlar</w:t>
      </w:r>
      <w:r w:rsidRPr="00D10C8D">
        <w:t xml:space="preserve">= </w:t>
      </w:r>
      <w:r>
        <w:t>{</w:t>
      </w:r>
      <w:r w:rsidRPr="00363E65">
        <w:rPr>
          <w:u w:val="single"/>
        </w:rPr>
        <w:t xml:space="preserve">Sınav </w:t>
      </w:r>
      <w:proofErr w:type="gramStart"/>
      <w:r w:rsidRPr="00363E65">
        <w:rPr>
          <w:u w:val="single"/>
        </w:rPr>
        <w:t>ID</w:t>
      </w:r>
      <w:r>
        <w:t xml:space="preserve"> ,</w:t>
      </w:r>
      <w:proofErr w:type="gramEnd"/>
      <w:r>
        <w:t xml:space="preserve"> Sınavın adı(tecvit, Kuran,…) ,tarihi}.</w:t>
      </w:r>
    </w:p>
    <w:p w14:paraId="3A4994F4" w14:textId="12852C13" w:rsidR="007D7EF1" w:rsidRDefault="007D7EF1" w:rsidP="007D7EF1">
      <w:pPr>
        <w:pStyle w:val="ListeParagraf"/>
        <w:numPr>
          <w:ilvl w:val="0"/>
          <w:numId w:val="3"/>
        </w:numPr>
      </w:pPr>
      <w:r>
        <w:t>Katılımlar</w:t>
      </w:r>
      <w:r w:rsidRPr="00D10C8D">
        <w:t xml:space="preserve">= </w:t>
      </w:r>
      <w:r>
        <w:t>{</w:t>
      </w:r>
      <w:r w:rsidRPr="00363E65">
        <w:rPr>
          <w:u w:val="single"/>
        </w:rPr>
        <w:t xml:space="preserve">Katılım </w:t>
      </w:r>
      <w:proofErr w:type="gramStart"/>
      <w:r w:rsidRPr="00363E65">
        <w:rPr>
          <w:u w:val="single"/>
        </w:rPr>
        <w:t>ID</w:t>
      </w:r>
      <w:r>
        <w:t xml:space="preserve"> ,</w:t>
      </w:r>
      <w:proofErr w:type="gramEnd"/>
      <w:r>
        <w:t xml:space="preserve"> Katılım tarihi , katılım Durumu (katıldı, katılmadı..),</w:t>
      </w:r>
      <w:r w:rsidRPr="007D7EF1">
        <w:t xml:space="preserve"> </w:t>
      </w:r>
      <w:r w:rsidRPr="00D10C8D">
        <w:t>+</w:t>
      </w:r>
      <w:r>
        <w:rPr>
          <w:sz w:val="24"/>
          <w:szCs w:val="24"/>
        </w:rPr>
        <w:t xml:space="preserve">Öğrenci ID </w:t>
      </w:r>
      <w:r>
        <w:t>}</w:t>
      </w:r>
    </w:p>
    <w:p w14:paraId="078D4CE0" w14:textId="0BDCDF0F" w:rsidR="00CA1CA5" w:rsidRDefault="00CA1CA5" w:rsidP="007D7EF1">
      <w:pPr>
        <w:pStyle w:val="ListeParagraf"/>
        <w:numPr>
          <w:ilvl w:val="0"/>
          <w:numId w:val="3"/>
        </w:numPr>
      </w:pPr>
      <w:r>
        <w:t>Merkez</w:t>
      </w:r>
      <w:r w:rsidRPr="00CA1CA5">
        <w:t>=</w:t>
      </w:r>
      <w:r w:rsidRPr="00CA1CA5">
        <w:rPr>
          <w:sz w:val="16"/>
          <w:szCs w:val="16"/>
        </w:rPr>
        <w:t xml:space="preserve"> </w:t>
      </w:r>
      <w:r w:rsidRPr="000C495E">
        <w:t xml:space="preserve">{+ </w:t>
      </w:r>
      <w:r w:rsidRPr="00CA1CA5">
        <w:t xml:space="preserve">Hocanın </w:t>
      </w:r>
      <w:proofErr w:type="gramStart"/>
      <w:r w:rsidRPr="00CA1CA5">
        <w:t>ID ,</w:t>
      </w:r>
      <w:proofErr w:type="gramEnd"/>
      <w:r w:rsidRPr="00CA1CA5">
        <w:t xml:space="preserve"> </w:t>
      </w:r>
      <w:r>
        <w:t xml:space="preserve"> </w:t>
      </w:r>
      <w:r w:rsidRPr="00CA1CA5">
        <w:t>+ Öğrenci ID ,+ Ders ID , +</w:t>
      </w:r>
      <w:r>
        <w:t xml:space="preserve"> </w:t>
      </w:r>
      <w:r w:rsidRPr="00CA1CA5">
        <w:t>Sınav ID, + Sınıf ID</w:t>
      </w:r>
      <w:r>
        <w:rPr>
          <w:sz w:val="24"/>
          <w:szCs w:val="24"/>
        </w:rPr>
        <w:t xml:space="preserve"> </w:t>
      </w:r>
      <w:r>
        <w:t>}</w:t>
      </w:r>
    </w:p>
    <w:p w14:paraId="1D97C072" w14:textId="2EA7A5D9" w:rsidR="00C445FA" w:rsidRDefault="00C445FA" w:rsidP="007D7EF1">
      <w:pPr>
        <w:pStyle w:val="ListeParagraf"/>
      </w:pPr>
      <w:r>
        <w:br w:type="page"/>
      </w:r>
    </w:p>
    <w:p w14:paraId="363440F8" w14:textId="30119C58" w:rsidR="0052122A" w:rsidRDefault="0052122A" w:rsidP="0052122A">
      <w:pPr>
        <w:pStyle w:val="Balk1"/>
      </w:pPr>
      <w:r>
        <w:lastRenderedPageBreak/>
        <w:t>ADIM-7:</w:t>
      </w:r>
      <w:r w:rsidR="00C445FA">
        <w:t xml:space="preserve"> Fiziksel Yapı</w:t>
      </w:r>
    </w:p>
    <w:p w14:paraId="6E3C0319" w14:textId="77777777" w:rsidR="00B5551F" w:rsidRPr="00B5551F" w:rsidRDefault="00B5551F" w:rsidP="00B5551F"/>
    <w:p w14:paraId="240EE1B6" w14:textId="721CB29A" w:rsidR="00314AE0" w:rsidRDefault="009579BD" w:rsidP="00314AE0">
      <w:pPr>
        <w:pStyle w:val="Balk2"/>
      </w:pPr>
      <w:r>
        <w:t>M</w:t>
      </w:r>
      <w:r w:rsidR="00A51CB9">
        <w:t>Y</w:t>
      </w:r>
      <w:r w:rsidR="00314AE0">
        <w:t>SQL Kodları (Veri Tabanı Oluşturma)</w:t>
      </w:r>
    </w:p>
    <w:p w14:paraId="505A3A74" w14:textId="77777777" w:rsidR="00314AE0" w:rsidRPr="00314AE0" w:rsidRDefault="00314AE0" w:rsidP="00314AE0">
      <w:pPr>
        <w:spacing w:after="0"/>
      </w:pPr>
    </w:p>
    <w:p w14:paraId="01F771B0" w14:textId="41E66E74" w:rsidR="00314AE0" w:rsidRPr="00E2523C" w:rsidRDefault="00314AE0" w:rsidP="00314AE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DATABASE</w:t>
      </w:r>
      <w:r w:rsidRPr="00E2523C">
        <w:rPr>
          <w:rFonts w:ascii="Consolas" w:eastAsia="Times New Roman" w:hAnsi="Consolas" w:cs="Times New Roman"/>
          <w:color w:val="000000"/>
          <w:sz w:val="18"/>
          <w:szCs w:val="18"/>
          <w:lang w:eastAsia="tr-TR"/>
        </w:rPr>
        <w:t xml:space="preserve"> </w:t>
      </w:r>
      <w:proofErr w:type="spellStart"/>
      <w:r w:rsidR="00355416">
        <w:rPr>
          <w:rFonts w:ascii="Consolas" w:eastAsia="Times New Roman" w:hAnsi="Consolas" w:cs="Times New Roman"/>
          <w:color w:val="000000"/>
          <w:sz w:val="18"/>
          <w:szCs w:val="18"/>
          <w:lang w:eastAsia="tr-TR"/>
        </w:rPr>
        <w:t>islamidersler</w:t>
      </w:r>
      <w:r w:rsidR="00355416" w:rsidRPr="00A97D07">
        <w:rPr>
          <w:rFonts w:ascii="Consolas" w:eastAsia="Times New Roman" w:hAnsi="Consolas" w:cs="Times New Roman"/>
          <w:color w:val="000000"/>
          <w:sz w:val="18"/>
          <w:szCs w:val="18"/>
          <w:lang w:eastAsia="tr-TR"/>
        </w:rPr>
        <w:t>Merkezi</w:t>
      </w:r>
      <w:proofErr w:type="spellEnd"/>
      <w:r w:rsidR="00A97D07" w:rsidRPr="00A97D07">
        <w:rPr>
          <w:rFonts w:ascii="Consolas" w:eastAsia="Times New Roman" w:hAnsi="Consolas" w:cs="Times New Roman"/>
          <w:color w:val="000000"/>
          <w:sz w:val="18"/>
          <w:szCs w:val="18"/>
          <w:lang w:eastAsia="tr-TR"/>
        </w:rPr>
        <w:t>;</w:t>
      </w:r>
    </w:p>
    <w:p w14:paraId="0CD12DE7" w14:textId="0DCEDA1D" w:rsidR="00314AE0" w:rsidRPr="00E2523C" w:rsidRDefault="00507C90" w:rsidP="00314AE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360"/>
        <w:rPr>
          <w:rFonts w:ascii="Consolas" w:eastAsia="Times New Roman" w:hAnsi="Consolas" w:cs="Times New Roman"/>
          <w:color w:val="000000"/>
          <w:sz w:val="18"/>
          <w:szCs w:val="18"/>
          <w:lang w:eastAsia="tr-TR"/>
        </w:rPr>
      </w:pPr>
      <w:proofErr w:type="spellStart"/>
      <w:r w:rsidRPr="00E2523C">
        <w:rPr>
          <w:rFonts w:ascii="Consolas" w:eastAsia="Times New Roman" w:hAnsi="Consolas" w:cs="Times New Roman"/>
          <w:color w:val="0000FF"/>
          <w:sz w:val="18"/>
          <w:szCs w:val="18"/>
          <w:lang w:eastAsia="tr-TR"/>
        </w:rPr>
        <w:t>U</w:t>
      </w:r>
      <w:r w:rsidR="00314AE0" w:rsidRPr="00E2523C">
        <w:rPr>
          <w:rFonts w:ascii="Consolas" w:eastAsia="Times New Roman" w:hAnsi="Consolas" w:cs="Times New Roman"/>
          <w:color w:val="0000FF"/>
          <w:sz w:val="18"/>
          <w:szCs w:val="18"/>
          <w:lang w:eastAsia="tr-TR"/>
        </w:rPr>
        <w:t>se</w:t>
      </w:r>
      <w:proofErr w:type="spellEnd"/>
      <w:r>
        <w:rPr>
          <w:rFonts w:ascii="Consolas" w:eastAsia="Times New Roman" w:hAnsi="Consolas" w:cs="Times New Roman"/>
          <w:color w:val="000000"/>
          <w:sz w:val="18"/>
          <w:szCs w:val="18"/>
          <w:lang w:eastAsia="tr-TR"/>
        </w:rPr>
        <w:t xml:space="preserve"> </w:t>
      </w:r>
      <w:bookmarkStart w:id="4" w:name="_Hlk167040064"/>
      <w:proofErr w:type="spellStart"/>
      <w:r>
        <w:rPr>
          <w:rFonts w:ascii="Consolas" w:eastAsia="Times New Roman" w:hAnsi="Consolas" w:cs="Times New Roman"/>
          <w:color w:val="000000"/>
          <w:sz w:val="18"/>
          <w:szCs w:val="18"/>
          <w:lang w:eastAsia="tr-TR"/>
        </w:rPr>
        <w:t>islami</w:t>
      </w:r>
      <w:r w:rsidR="00301488">
        <w:rPr>
          <w:rFonts w:ascii="Consolas" w:eastAsia="Times New Roman" w:hAnsi="Consolas" w:cs="Times New Roman"/>
          <w:color w:val="000000"/>
          <w:sz w:val="18"/>
          <w:szCs w:val="18"/>
          <w:lang w:eastAsia="tr-TR"/>
        </w:rPr>
        <w:t>de</w:t>
      </w:r>
      <w:r w:rsidR="007B677E">
        <w:rPr>
          <w:rFonts w:ascii="Consolas" w:eastAsia="Times New Roman" w:hAnsi="Consolas" w:cs="Times New Roman"/>
          <w:color w:val="000000"/>
          <w:sz w:val="18"/>
          <w:szCs w:val="18"/>
          <w:lang w:eastAsia="tr-TR"/>
        </w:rPr>
        <w:t>rsler</w:t>
      </w:r>
      <w:r w:rsidR="00A97D07" w:rsidRPr="00A97D07">
        <w:rPr>
          <w:rFonts w:ascii="Consolas" w:eastAsia="Times New Roman" w:hAnsi="Consolas" w:cs="Times New Roman"/>
          <w:color w:val="000000"/>
          <w:sz w:val="18"/>
          <w:szCs w:val="18"/>
          <w:lang w:eastAsia="tr-TR"/>
        </w:rPr>
        <w:t>Merkezi</w:t>
      </w:r>
      <w:bookmarkEnd w:id="4"/>
      <w:proofErr w:type="spellEnd"/>
      <w:r w:rsidR="00A97D07" w:rsidRPr="00A97D07">
        <w:rPr>
          <w:rFonts w:ascii="Consolas" w:eastAsia="Times New Roman" w:hAnsi="Consolas" w:cs="Times New Roman"/>
          <w:color w:val="000000"/>
          <w:sz w:val="18"/>
          <w:szCs w:val="18"/>
          <w:lang w:eastAsia="tr-TR"/>
        </w:rPr>
        <w:t>;</w:t>
      </w:r>
    </w:p>
    <w:p w14:paraId="4FDABCE7" w14:textId="30815EEA" w:rsidR="00314AE0" w:rsidRDefault="00314AE0" w:rsidP="00314AE0">
      <w:pPr>
        <w:shd w:val="clear" w:color="auto" w:fill="FFFFFF"/>
        <w:spacing w:after="0" w:line="285" w:lineRule="atLeast"/>
        <w:ind w:left="360"/>
        <w:rPr>
          <w:rFonts w:ascii="Consolas" w:eastAsia="Times New Roman" w:hAnsi="Consolas" w:cs="Times New Roman"/>
          <w:color w:val="000000"/>
          <w:sz w:val="21"/>
          <w:szCs w:val="21"/>
          <w:lang w:eastAsia="tr-TR"/>
        </w:rPr>
      </w:pPr>
    </w:p>
    <w:p w14:paraId="40DFA767" w14:textId="65F2822D" w:rsidR="00314AE0" w:rsidRDefault="00A51CB9" w:rsidP="00314AE0">
      <w:pPr>
        <w:pStyle w:val="Balk2"/>
      </w:pPr>
      <w:r>
        <w:t>MY</w:t>
      </w:r>
      <w:r w:rsidR="00314AE0">
        <w:t>SQL Kodları (Tablolar</w:t>
      </w:r>
      <w:r w:rsidR="00C445FA">
        <w:t>ı</w:t>
      </w:r>
      <w:r w:rsidR="00314AE0">
        <w:t xml:space="preserve"> Oluşturma)</w:t>
      </w:r>
    </w:p>
    <w:p w14:paraId="6E230AA0" w14:textId="77777777" w:rsidR="00314AE0" w:rsidRPr="00314AE0" w:rsidRDefault="00314AE0" w:rsidP="00314AE0">
      <w:pPr>
        <w:shd w:val="clear" w:color="auto" w:fill="FFFFFF"/>
        <w:spacing w:after="0" w:line="285" w:lineRule="atLeast"/>
        <w:ind w:left="360"/>
        <w:rPr>
          <w:rFonts w:ascii="Consolas" w:eastAsia="Times New Roman" w:hAnsi="Consolas" w:cs="Times New Roman"/>
          <w:color w:val="000000"/>
          <w:sz w:val="21"/>
          <w:szCs w:val="21"/>
          <w:lang w:eastAsia="tr-TR"/>
        </w:rPr>
      </w:pPr>
    </w:p>
    <w:p w14:paraId="05E28F8B" w14:textId="71B70172" w:rsidR="00314AE0"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Pr>
          <w:rFonts w:ascii="Consolas" w:eastAsia="Times New Roman" w:hAnsi="Consolas" w:cs="Times New Roman"/>
          <w:color w:val="000000"/>
          <w:sz w:val="18"/>
          <w:szCs w:val="18"/>
          <w:lang w:eastAsia="tr-TR"/>
        </w:rPr>
        <w:tab/>
      </w:r>
    </w:p>
    <w:p w14:paraId="562CBB6F" w14:textId="77777777" w:rsid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p>
    <w:p w14:paraId="20773B63" w14:textId="52ED6294" w:rsid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E2523C">
        <w:rPr>
          <w:rFonts w:ascii="Consolas" w:eastAsia="Times New Roman" w:hAnsi="Consolas" w:cs="Times New Roman"/>
          <w:color w:val="000000"/>
          <w:sz w:val="18"/>
          <w:szCs w:val="18"/>
          <w:lang w:eastAsia="tr-TR"/>
        </w:rPr>
        <w:t xml:space="preserve"> </w:t>
      </w:r>
      <w:proofErr w:type="gramStart"/>
      <w:r w:rsidRPr="00A97D07">
        <w:rPr>
          <w:rFonts w:ascii="Consolas" w:eastAsia="Times New Roman" w:hAnsi="Consolas" w:cs="Times New Roman"/>
          <w:color w:val="000000"/>
          <w:sz w:val="18"/>
          <w:szCs w:val="18"/>
          <w:lang w:eastAsia="tr-TR"/>
        </w:rPr>
        <w:t>Hocalar(</w:t>
      </w:r>
      <w:proofErr w:type="gramEnd"/>
    </w:p>
    <w:p w14:paraId="72B27647" w14:textId="77777777"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p>
    <w:p w14:paraId="192E0BC6" w14:textId="6DF0F67C"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hocaId</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int</w:t>
      </w:r>
      <w:proofErr w:type="spellEnd"/>
      <w:proofErr w:type="gram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primary</w:t>
      </w:r>
      <w:proofErr w:type="spellEnd"/>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1686775C" w14:textId="617AC289"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hocaAdi</w:t>
      </w:r>
      <w:proofErr w:type="spellEnd"/>
      <w:proofErr w:type="gram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3F9DC263" w14:textId="57C76D7C"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HocaSoyadi</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w:t>
      </w:r>
      <w:proofErr w:type="gram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bookmarkStart w:id="5" w:name="_Hlk155887027"/>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bookmarkEnd w:id="5"/>
      <w:proofErr w:type="spellEnd"/>
      <w:r w:rsidRPr="00A97D07">
        <w:rPr>
          <w:rFonts w:ascii="Consolas" w:eastAsia="Times New Roman" w:hAnsi="Consolas" w:cs="Times New Roman"/>
          <w:color w:val="000000"/>
          <w:sz w:val="18"/>
          <w:szCs w:val="18"/>
          <w:lang w:eastAsia="tr-TR"/>
        </w:rPr>
        <w:t>,</w:t>
      </w:r>
    </w:p>
    <w:p w14:paraId="22373220" w14:textId="0CD9FF65"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hoca</w:t>
      </w:r>
      <w:proofErr w:type="gramEnd"/>
      <w:r w:rsidRPr="00A97D07">
        <w:rPr>
          <w:rFonts w:ascii="Consolas" w:eastAsia="Times New Roman" w:hAnsi="Consolas" w:cs="Times New Roman"/>
          <w:color w:val="000000"/>
          <w:sz w:val="18"/>
          <w:szCs w:val="18"/>
          <w:lang w:eastAsia="tr-TR"/>
        </w:rPr>
        <w:t>_TelefonNO</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 xml:space="preserve">(25) </w:t>
      </w:r>
      <w:r>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3A8AA727" w14:textId="1B3521DB"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hoca</w:t>
      </w:r>
      <w:proofErr w:type="gramEnd"/>
      <w:r w:rsidRPr="00A97D07">
        <w:rPr>
          <w:rFonts w:ascii="Consolas" w:eastAsia="Times New Roman" w:hAnsi="Consolas" w:cs="Times New Roman"/>
          <w:color w:val="000000"/>
          <w:sz w:val="18"/>
          <w:szCs w:val="18"/>
          <w:lang w:eastAsia="tr-TR"/>
        </w:rPr>
        <w:t>_mail</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66789A05" w14:textId="6060840E" w:rsid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 xml:space="preserve">  </w:t>
      </w:r>
      <w:proofErr w:type="spellStart"/>
      <w:proofErr w:type="gramStart"/>
      <w:r w:rsidRPr="00A97D07">
        <w:rPr>
          <w:rFonts w:ascii="Consolas" w:eastAsia="Times New Roman" w:hAnsi="Consolas" w:cs="Times New Roman"/>
          <w:color w:val="000000"/>
          <w:sz w:val="18"/>
          <w:szCs w:val="18"/>
          <w:lang w:eastAsia="tr-TR"/>
        </w:rPr>
        <w:t>hoca</w:t>
      </w:r>
      <w:proofErr w:type="gramEnd"/>
      <w:r w:rsidRPr="00A97D07">
        <w:rPr>
          <w:rFonts w:ascii="Consolas" w:eastAsia="Times New Roman" w:hAnsi="Consolas" w:cs="Times New Roman"/>
          <w:color w:val="000000"/>
          <w:sz w:val="18"/>
          <w:szCs w:val="18"/>
          <w:lang w:eastAsia="tr-TR"/>
        </w:rPr>
        <w:t>_bolumu</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not</w:t>
      </w:r>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null</w:t>
      </w:r>
      <w:proofErr w:type="spellEnd"/>
    </w:p>
    <w:p w14:paraId="228ED7D3" w14:textId="0C52FB1F" w:rsid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190"/>
        </w:tabs>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w:t>
      </w:r>
    </w:p>
    <w:p w14:paraId="5FA972E1" w14:textId="77777777" w:rsidR="00314AE0" w:rsidRPr="00E2523C" w:rsidRDefault="00314AE0" w:rsidP="00E2523C">
      <w:pPr>
        <w:shd w:val="clear" w:color="auto" w:fill="FFFFFF"/>
        <w:spacing w:after="0" w:line="240" w:lineRule="auto"/>
        <w:ind w:left="360"/>
        <w:rPr>
          <w:rFonts w:ascii="Consolas" w:eastAsia="Times New Roman" w:hAnsi="Consolas" w:cs="Times New Roman"/>
          <w:color w:val="000000"/>
          <w:sz w:val="18"/>
          <w:szCs w:val="18"/>
          <w:lang w:eastAsia="tr-TR"/>
        </w:rPr>
      </w:pPr>
    </w:p>
    <w:p w14:paraId="48753B25" w14:textId="77777777" w:rsidR="00A97D07" w:rsidRPr="00E2523C" w:rsidRDefault="00A97D07" w:rsidP="00E2523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15C9AF26" w14:textId="7BB7C49E"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E2523C">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OGRENCILER (</w:t>
      </w:r>
    </w:p>
    <w:p w14:paraId="7550F13C" w14:textId="1E4DD9A4"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A97D07">
        <w:rPr>
          <w:rFonts w:ascii="Consolas" w:eastAsia="Times New Roman" w:hAnsi="Consolas" w:cs="Times New Roman"/>
          <w:color w:val="000000"/>
          <w:sz w:val="18"/>
          <w:szCs w:val="18"/>
          <w:lang w:eastAsia="tr-TR"/>
        </w:rPr>
        <w:t>Ogr_</w:t>
      </w:r>
      <w:proofErr w:type="gramStart"/>
      <w:r w:rsidRPr="00A97D07">
        <w:rPr>
          <w:rFonts w:ascii="Consolas" w:eastAsia="Times New Roman" w:hAnsi="Consolas" w:cs="Times New Roman"/>
          <w:color w:val="000000"/>
          <w:sz w:val="18"/>
          <w:szCs w:val="18"/>
          <w:lang w:eastAsia="tr-TR"/>
        </w:rPr>
        <w:t>Id</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int</w:t>
      </w:r>
      <w:proofErr w:type="spellEnd"/>
      <w:proofErr w:type="gramEnd"/>
      <w:r>
        <w:rPr>
          <w:rFonts w:ascii="Consolas" w:eastAsia="Times New Roman" w:hAnsi="Consolas" w:cs="Times New Roman"/>
          <w:color w:val="000000"/>
          <w:sz w:val="18"/>
          <w:szCs w:val="18"/>
          <w:lang w:eastAsia="tr-TR"/>
        </w:rPr>
        <w:t xml:space="preserve">     </w:t>
      </w:r>
      <w:r w:rsidR="0070689F">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0070689F" w:rsidRPr="00E2523C">
        <w:rPr>
          <w:rFonts w:ascii="Consolas" w:eastAsia="Times New Roman" w:hAnsi="Consolas" w:cs="Times New Roman"/>
          <w:color w:val="0000FF"/>
          <w:sz w:val="18"/>
          <w:szCs w:val="18"/>
          <w:lang w:eastAsia="tr-TR"/>
        </w:rPr>
        <w:t>primary</w:t>
      </w:r>
      <w:proofErr w:type="spellEnd"/>
      <w:r w:rsidR="0070689F" w:rsidRPr="00E2523C">
        <w:rPr>
          <w:rFonts w:ascii="Consolas" w:eastAsia="Times New Roman" w:hAnsi="Consolas" w:cs="Times New Roman"/>
          <w:color w:val="000000"/>
          <w:sz w:val="18"/>
          <w:szCs w:val="18"/>
          <w:lang w:eastAsia="tr-TR"/>
        </w:rPr>
        <w:t xml:space="preserve"> </w:t>
      </w:r>
      <w:proofErr w:type="spellStart"/>
      <w:r w:rsidR="0070689F" w:rsidRPr="00E2523C">
        <w:rPr>
          <w:rFonts w:ascii="Consolas" w:eastAsia="Times New Roman" w:hAnsi="Consolas" w:cs="Times New Roman"/>
          <w:color w:val="0000FF"/>
          <w:sz w:val="18"/>
          <w:szCs w:val="18"/>
          <w:lang w:eastAsia="tr-TR"/>
        </w:rPr>
        <w:t>key</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not </w:t>
      </w:r>
      <w:proofErr w:type="spellStart"/>
      <w:r w:rsidRPr="00A97D07">
        <w:rPr>
          <w:rFonts w:ascii="Consolas" w:eastAsia="Times New Roman" w:hAnsi="Consolas" w:cs="Times New Roman"/>
          <w:color w:val="000000"/>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3D437FFC" w14:textId="6258F5A8"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_AD</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not </w:t>
      </w:r>
      <w:proofErr w:type="spellStart"/>
      <w:r w:rsidRPr="00A97D07">
        <w:rPr>
          <w:rFonts w:ascii="Consolas" w:eastAsia="Times New Roman" w:hAnsi="Consolas" w:cs="Times New Roman"/>
          <w:color w:val="000000"/>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6191C3AE" w14:textId="2758370A"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_Soyad</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not </w:t>
      </w:r>
      <w:proofErr w:type="spellStart"/>
      <w:r w:rsidRPr="00A97D07">
        <w:rPr>
          <w:rFonts w:ascii="Consolas" w:eastAsia="Times New Roman" w:hAnsi="Consolas" w:cs="Times New Roman"/>
          <w:color w:val="000000"/>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300CE1F3" w14:textId="7E4439CB"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_DogumTarihi</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datetime</w:t>
      </w:r>
      <w:proofErr w:type="spellEnd"/>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not </w:t>
      </w:r>
      <w:proofErr w:type="spellStart"/>
      <w:r w:rsidRPr="00A97D07">
        <w:rPr>
          <w:rFonts w:ascii="Consolas" w:eastAsia="Times New Roman" w:hAnsi="Consolas" w:cs="Times New Roman"/>
          <w:color w:val="000000"/>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7944E4CA" w14:textId="12B8FC78"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_mail</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varchar</w:t>
      </w:r>
      <w:proofErr w:type="spellEnd"/>
      <w:r w:rsidRPr="00A97D07">
        <w:rPr>
          <w:rFonts w:ascii="Consolas" w:eastAsia="Times New Roman" w:hAnsi="Consolas" w:cs="Times New Roman"/>
          <w:color w:val="000000"/>
          <w:sz w:val="18"/>
          <w:szCs w:val="18"/>
          <w:lang w:eastAsia="tr-TR"/>
        </w:rPr>
        <w:t>(25)</w:t>
      </w:r>
      <w:r>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null</w:t>
      </w:r>
      <w:proofErr w:type="spellEnd"/>
      <w:r w:rsidRPr="00A97D07">
        <w:rPr>
          <w:rFonts w:ascii="Consolas" w:eastAsia="Times New Roman" w:hAnsi="Consolas" w:cs="Times New Roman"/>
          <w:color w:val="000000"/>
          <w:sz w:val="18"/>
          <w:szCs w:val="18"/>
          <w:lang w:eastAsia="tr-TR"/>
        </w:rPr>
        <w:t>,</w:t>
      </w:r>
    </w:p>
    <w:p w14:paraId="630A1E74" w14:textId="1B6C764A"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_cinsiyet</w:t>
      </w:r>
      <w:proofErr w:type="spellEnd"/>
      <w:r w:rsidRPr="00A97D07">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0070689F" w:rsidRPr="00A97D07">
        <w:rPr>
          <w:rFonts w:ascii="Consolas" w:eastAsia="Times New Roman" w:hAnsi="Consolas" w:cs="Times New Roman"/>
          <w:color w:val="000000"/>
          <w:sz w:val="18"/>
          <w:szCs w:val="18"/>
          <w:lang w:eastAsia="tr-TR"/>
        </w:rPr>
        <w:t>varchar</w:t>
      </w:r>
      <w:proofErr w:type="spellEnd"/>
      <w:r w:rsidR="0070689F" w:rsidRPr="00A97D07">
        <w:rPr>
          <w:rFonts w:ascii="Consolas" w:eastAsia="Times New Roman" w:hAnsi="Consolas" w:cs="Times New Roman"/>
          <w:color w:val="000000"/>
          <w:sz w:val="18"/>
          <w:szCs w:val="18"/>
          <w:lang w:eastAsia="tr-TR"/>
        </w:rPr>
        <w:t xml:space="preserve"> </w:t>
      </w:r>
      <w:r w:rsidRPr="00A97D07">
        <w:rPr>
          <w:rFonts w:ascii="Consolas" w:eastAsia="Times New Roman" w:hAnsi="Consolas" w:cs="Times New Roman"/>
          <w:color w:val="000000"/>
          <w:sz w:val="18"/>
          <w:szCs w:val="18"/>
          <w:lang w:eastAsia="tr-TR"/>
        </w:rPr>
        <w:t>(5)    CHECK(</w:t>
      </w:r>
      <w:proofErr w:type="spellStart"/>
      <w:r w:rsidRPr="00A97D07">
        <w:rPr>
          <w:rFonts w:ascii="Consolas" w:eastAsia="Times New Roman" w:hAnsi="Consolas" w:cs="Times New Roman"/>
          <w:color w:val="000000"/>
          <w:sz w:val="18"/>
          <w:szCs w:val="18"/>
          <w:lang w:eastAsia="tr-TR"/>
        </w:rPr>
        <w:t>ogr_cinsiyet</w:t>
      </w:r>
      <w:proofErr w:type="spellEnd"/>
      <w:r w:rsidRPr="00A97D07">
        <w:rPr>
          <w:rFonts w:ascii="Consolas" w:eastAsia="Times New Roman" w:hAnsi="Consolas" w:cs="Times New Roman"/>
          <w:color w:val="000000"/>
          <w:sz w:val="18"/>
          <w:szCs w:val="18"/>
          <w:lang w:eastAsia="tr-TR"/>
        </w:rPr>
        <w:t xml:space="preserve"> IN('ERKEK', 'KADIN')),</w:t>
      </w:r>
    </w:p>
    <w:p w14:paraId="163F38C3" w14:textId="3ED8E5DE" w:rsidR="00A97D07" w:rsidRPr="00A97D07"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A97D07">
        <w:rPr>
          <w:rFonts w:ascii="Consolas" w:eastAsia="Times New Roman" w:hAnsi="Consolas" w:cs="Times New Roman"/>
          <w:color w:val="000000"/>
          <w:sz w:val="18"/>
          <w:szCs w:val="18"/>
          <w:lang w:eastAsia="tr-TR"/>
        </w:rPr>
        <w:t>ogr</w:t>
      </w:r>
      <w:proofErr w:type="gramEnd"/>
      <w:r w:rsidRPr="00A97D07">
        <w:rPr>
          <w:rFonts w:ascii="Consolas" w:eastAsia="Times New Roman" w:hAnsi="Consolas" w:cs="Times New Roman"/>
          <w:color w:val="000000"/>
          <w:sz w:val="18"/>
          <w:szCs w:val="18"/>
          <w:lang w:eastAsia="tr-TR"/>
        </w:rPr>
        <w:t>_KimlikNo</w:t>
      </w:r>
      <w:proofErr w:type="spellEnd"/>
      <w:r w:rsidRPr="00A97D07">
        <w:rPr>
          <w:rFonts w:ascii="Consolas" w:eastAsia="Times New Roman" w:hAnsi="Consolas" w:cs="Times New Roman"/>
          <w:color w:val="000000"/>
          <w:sz w:val="18"/>
          <w:szCs w:val="18"/>
          <w:lang w:eastAsia="tr-TR"/>
        </w:rPr>
        <w:t xml:space="preserve">  </w:t>
      </w:r>
      <w:r w:rsidR="0070689F">
        <w:rPr>
          <w:rFonts w:ascii="Consolas" w:eastAsia="Times New Roman" w:hAnsi="Consolas" w:cs="Times New Roman"/>
          <w:color w:val="000000"/>
          <w:sz w:val="18"/>
          <w:szCs w:val="18"/>
          <w:lang w:eastAsia="tr-TR"/>
        </w:rPr>
        <w:t xml:space="preserve">    </w:t>
      </w:r>
      <w:proofErr w:type="spellStart"/>
      <w:r w:rsidRPr="00A97D07">
        <w:rPr>
          <w:rFonts w:ascii="Consolas" w:eastAsia="Times New Roman" w:hAnsi="Consolas" w:cs="Times New Roman"/>
          <w:color w:val="000000"/>
          <w:sz w:val="18"/>
          <w:szCs w:val="18"/>
          <w:lang w:eastAsia="tr-TR"/>
        </w:rPr>
        <w:t>char</w:t>
      </w:r>
      <w:proofErr w:type="spellEnd"/>
      <w:r w:rsidRPr="00A97D07">
        <w:rPr>
          <w:rFonts w:ascii="Consolas" w:eastAsia="Times New Roman" w:hAnsi="Consolas" w:cs="Times New Roman"/>
          <w:color w:val="000000"/>
          <w:sz w:val="18"/>
          <w:szCs w:val="18"/>
          <w:lang w:eastAsia="tr-TR"/>
        </w:rPr>
        <w:t xml:space="preserve">(11) </w:t>
      </w:r>
      <w:r w:rsidR="0070689F">
        <w:rPr>
          <w:rFonts w:ascii="Consolas" w:eastAsia="Times New Roman" w:hAnsi="Consolas" w:cs="Times New Roman"/>
          <w:color w:val="000000"/>
          <w:sz w:val="18"/>
          <w:szCs w:val="18"/>
          <w:lang w:eastAsia="tr-TR"/>
        </w:rPr>
        <w:t xml:space="preserve">        not </w:t>
      </w:r>
      <w:proofErr w:type="spellStart"/>
      <w:r w:rsidR="0070689F">
        <w:rPr>
          <w:rFonts w:ascii="Consolas" w:eastAsia="Times New Roman" w:hAnsi="Consolas" w:cs="Times New Roman"/>
          <w:color w:val="000000"/>
          <w:sz w:val="18"/>
          <w:szCs w:val="18"/>
          <w:lang w:eastAsia="tr-TR"/>
        </w:rPr>
        <w:t>null</w:t>
      </w:r>
      <w:proofErr w:type="spellEnd"/>
    </w:p>
    <w:p w14:paraId="2411AEB4" w14:textId="1271448B" w:rsidR="00A97D07" w:rsidRPr="00E2523C" w:rsidRDefault="00A97D07" w:rsidP="00A97D0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A97D07">
        <w:rPr>
          <w:rFonts w:ascii="Consolas" w:eastAsia="Times New Roman" w:hAnsi="Consolas" w:cs="Times New Roman"/>
          <w:color w:val="000000"/>
          <w:sz w:val="18"/>
          <w:szCs w:val="18"/>
          <w:lang w:eastAsia="tr-TR"/>
        </w:rPr>
        <w:t>);</w:t>
      </w:r>
    </w:p>
    <w:p w14:paraId="2D7694C9" w14:textId="77777777" w:rsidR="00314AE0" w:rsidRPr="00E2523C" w:rsidRDefault="00314AE0" w:rsidP="00E2523C">
      <w:pPr>
        <w:shd w:val="clear" w:color="auto" w:fill="FFFFFF"/>
        <w:spacing w:after="0" w:line="240" w:lineRule="auto"/>
        <w:ind w:left="360"/>
        <w:rPr>
          <w:rFonts w:ascii="Consolas" w:eastAsia="Times New Roman" w:hAnsi="Consolas" w:cs="Times New Roman"/>
          <w:color w:val="000000"/>
          <w:sz w:val="18"/>
          <w:szCs w:val="18"/>
          <w:lang w:eastAsia="tr-TR"/>
        </w:rPr>
      </w:pPr>
    </w:p>
    <w:p w14:paraId="7A9CE2B7" w14:textId="3C2C9C8A"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70689F">
        <w:rPr>
          <w:rFonts w:ascii="Consolas" w:eastAsia="Times New Roman" w:hAnsi="Consolas" w:cs="Times New Roman"/>
          <w:color w:val="000000"/>
          <w:sz w:val="18"/>
          <w:szCs w:val="18"/>
          <w:lang w:eastAsia="tr-TR"/>
        </w:rPr>
        <w:t xml:space="preserve"> </w:t>
      </w:r>
      <w:proofErr w:type="gramStart"/>
      <w:r w:rsidRPr="0070689F">
        <w:rPr>
          <w:rFonts w:ascii="Consolas" w:eastAsia="Times New Roman" w:hAnsi="Consolas" w:cs="Times New Roman"/>
          <w:color w:val="000000"/>
          <w:sz w:val="18"/>
          <w:szCs w:val="18"/>
          <w:lang w:eastAsia="tr-TR"/>
        </w:rPr>
        <w:t>Dersler(</w:t>
      </w:r>
      <w:proofErr w:type="gramEnd"/>
    </w:p>
    <w:p w14:paraId="6FB28FD2" w14:textId="05860C75"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0689F">
        <w:rPr>
          <w:rFonts w:ascii="Consolas" w:eastAsia="Times New Roman" w:hAnsi="Consolas" w:cs="Times New Roman"/>
          <w:color w:val="000000"/>
          <w:sz w:val="18"/>
          <w:szCs w:val="18"/>
          <w:lang w:eastAsia="tr-TR"/>
        </w:rPr>
        <w:t>Ders_id</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int</w:t>
      </w:r>
      <w:proofErr w:type="spellEnd"/>
      <w:r w:rsidRPr="0070689F">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primary</w:t>
      </w:r>
      <w:proofErr w:type="spellEnd"/>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w:t>
      </w:r>
    </w:p>
    <w:p w14:paraId="3044698B" w14:textId="50228183"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0689F">
        <w:rPr>
          <w:rFonts w:ascii="Consolas" w:eastAsia="Times New Roman" w:hAnsi="Consolas" w:cs="Times New Roman"/>
          <w:color w:val="000000"/>
          <w:sz w:val="18"/>
          <w:szCs w:val="18"/>
          <w:lang w:eastAsia="tr-TR"/>
        </w:rPr>
        <w:t>Ders_adi</w:t>
      </w:r>
      <w:proofErr w:type="spellEnd"/>
      <w:r w:rsidRPr="0070689F">
        <w:rPr>
          <w:rFonts w:ascii="Consolas" w:eastAsia="Times New Roman" w:hAnsi="Consolas" w:cs="Times New Roman"/>
          <w:color w:val="000000"/>
          <w:sz w:val="18"/>
          <w:szCs w:val="18"/>
          <w:lang w:eastAsia="tr-TR"/>
        </w:rPr>
        <w:t xml:space="preserve">         </w:t>
      </w:r>
      <w:proofErr w:type="spellStart"/>
      <w:proofErr w:type="gramStart"/>
      <w:r w:rsidRPr="0070689F">
        <w:rPr>
          <w:rFonts w:ascii="Consolas" w:eastAsia="Times New Roman" w:hAnsi="Consolas" w:cs="Times New Roman"/>
          <w:color w:val="000000"/>
          <w:sz w:val="18"/>
          <w:szCs w:val="18"/>
          <w:lang w:eastAsia="tr-TR"/>
        </w:rPr>
        <w:t>varchar</w:t>
      </w:r>
      <w:proofErr w:type="spellEnd"/>
      <w:r w:rsidRPr="0070689F">
        <w:rPr>
          <w:rFonts w:ascii="Consolas" w:eastAsia="Times New Roman" w:hAnsi="Consolas" w:cs="Times New Roman"/>
          <w:color w:val="000000"/>
          <w:sz w:val="18"/>
          <w:szCs w:val="18"/>
          <w:lang w:eastAsia="tr-TR"/>
        </w:rPr>
        <w:t>(</w:t>
      </w:r>
      <w:proofErr w:type="gramEnd"/>
      <w:r w:rsidRPr="0070689F">
        <w:rPr>
          <w:rFonts w:ascii="Consolas" w:eastAsia="Times New Roman" w:hAnsi="Consolas" w:cs="Times New Roman"/>
          <w:color w:val="000000"/>
          <w:sz w:val="18"/>
          <w:szCs w:val="18"/>
          <w:lang w:eastAsia="tr-TR"/>
        </w:rPr>
        <w:t xml:space="preserve">25)       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default</w:t>
      </w:r>
      <w:proofErr w:type="spellEnd"/>
      <w:r w:rsidR="00AB45E7">
        <w:rPr>
          <w:rFonts w:ascii="Consolas" w:eastAsia="Times New Roman" w:hAnsi="Consolas" w:cs="Times New Roman"/>
          <w:color w:val="000000"/>
          <w:sz w:val="18"/>
          <w:szCs w:val="18"/>
          <w:lang w:eastAsia="tr-TR"/>
        </w:rPr>
        <w:t xml:space="preserve"> </w:t>
      </w:r>
      <w:r w:rsidRPr="0070689F">
        <w:rPr>
          <w:rFonts w:ascii="Consolas" w:eastAsia="Times New Roman" w:hAnsi="Consolas" w:cs="Times New Roman"/>
          <w:color w:val="000000"/>
          <w:sz w:val="18"/>
          <w:szCs w:val="18"/>
          <w:lang w:eastAsia="tr-TR"/>
        </w:rPr>
        <w:t>'</w:t>
      </w:r>
      <w:r w:rsidR="00AB45E7" w:rsidRPr="00AB45E7">
        <w:rPr>
          <w:rFonts w:ascii="Consolas" w:eastAsia="Times New Roman" w:hAnsi="Consolas" w:cs="Times New Roman"/>
          <w:color w:val="000000"/>
          <w:sz w:val="18"/>
          <w:szCs w:val="18"/>
          <w:lang w:eastAsia="tr-TR"/>
        </w:rPr>
        <w:t xml:space="preserve"> </w:t>
      </w:r>
      <w:r w:rsidR="00AB45E7" w:rsidRPr="00D277B7">
        <w:rPr>
          <w:rFonts w:ascii="Consolas" w:eastAsia="Times New Roman" w:hAnsi="Consolas" w:cs="Times New Roman"/>
          <w:color w:val="000000"/>
          <w:sz w:val="18"/>
          <w:szCs w:val="18"/>
          <w:lang w:eastAsia="tr-TR"/>
        </w:rPr>
        <w:t>Tecvit</w:t>
      </w:r>
      <w:r w:rsidR="00AB45E7" w:rsidRPr="0070689F">
        <w:rPr>
          <w:rFonts w:ascii="Consolas" w:eastAsia="Times New Roman" w:hAnsi="Consolas" w:cs="Times New Roman"/>
          <w:color w:val="000000"/>
          <w:sz w:val="18"/>
          <w:szCs w:val="18"/>
          <w:lang w:eastAsia="tr-TR"/>
        </w:rPr>
        <w:t xml:space="preserve"> </w:t>
      </w:r>
      <w:r w:rsidRPr="0070689F">
        <w:rPr>
          <w:rFonts w:ascii="Consolas" w:eastAsia="Times New Roman" w:hAnsi="Consolas" w:cs="Times New Roman"/>
          <w:color w:val="000000"/>
          <w:sz w:val="18"/>
          <w:szCs w:val="18"/>
          <w:lang w:eastAsia="tr-TR"/>
        </w:rPr>
        <w:t xml:space="preserve">' </w:t>
      </w:r>
    </w:p>
    <w:p w14:paraId="45C79036" w14:textId="4B91D5E2" w:rsidR="0070689F" w:rsidRPr="00E2523C"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70689F">
        <w:rPr>
          <w:rFonts w:ascii="Consolas" w:eastAsia="Times New Roman" w:hAnsi="Consolas" w:cs="Times New Roman"/>
          <w:color w:val="000000"/>
          <w:sz w:val="18"/>
          <w:szCs w:val="18"/>
          <w:lang w:eastAsia="tr-TR"/>
        </w:rPr>
        <w:t>);</w:t>
      </w:r>
    </w:p>
    <w:p w14:paraId="5C5AA03E" w14:textId="77777777" w:rsidR="00314AE0" w:rsidRPr="00E2523C" w:rsidRDefault="00314AE0" w:rsidP="00E2523C">
      <w:pPr>
        <w:shd w:val="clear" w:color="auto" w:fill="FFFFFF"/>
        <w:spacing w:after="0" w:line="240" w:lineRule="auto"/>
        <w:ind w:left="360"/>
        <w:rPr>
          <w:rFonts w:ascii="Consolas" w:eastAsia="Times New Roman" w:hAnsi="Consolas" w:cs="Times New Roman"/>
          <w:color w:val="000000"/>
          <w:sz w:val="18"/>
          <w:szCs w:val="18"/>
          <w:lang w:eastAsia="tr-TR"/>
        </w:rPr>
      </w:pPr>
    </w:p>
    <w:p w14:paraId="0E506342" w14:textId="77777777" w:rsidR="0070689F" w:rsidRDefault="0070689F" w:rsidP="00E2523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5D415165" w14:textId="3644FBF6" w:rsidR="0070689F" w:rsidRPr="0070689F" w:rsidRDefault="007F2122"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0070689F" w:rsidRPr="0070689F">
        <w:rPr>
          <w:rFonts w:ascii="Consolas" w:eastAsia="Times New Roman" w:hAnsi="Consolas" w:cs="Times New Roman"/>
          <w:color w:val="000000"/>
          <w:sz w:val="18"/>
          <w:szCs w:val="18"/>
          <w:lang w:eastAsia="tr-TR"/>
        </w:rPr>
        <w:t xml:space="preserve"> </w:t>
      </w:r>
      <w:proofErr w:type="spellStart"/>
      <w:r w:rsidR="0070689F" w:rsidRPr="0070689F">
        <w:rPr>
          <w:rFonts w:ascii="Consolas" w:eastAsia="Times New Roman" w:hAnsi="Consolas" w:cs="Times New Roman"/>
          <w:color w:val="000000"/>
          <w:sz w:val="18"/>
          <w:szCs w:val="18"/>
          <w:lang w:eastAsia="tr-TR"/>
        </w:rPr>
        <w:t>siniflar</w:t>
      </w:r>
      <w:proofErr w:type="spellEnd"/>
      <w:r w:rsidR="0070689F" w:rsidRPr="0070689F">
        <w:rPr>
          <w:rFonts w:ascii="Consolas" w:eastAsia="Times New Roman" w:hAnsi="Consolas" w:cs="Times New Roman"/>
          <w:color w:val="000000"/>
          <w:sz w:val="18"/>
          <w:szCs w:val="18"/>
          <w:lang w:eastAsia="tr-TR"/>
        </w:rPr>
        <w:t xml:space="preserve"> (</w:t>
      </w:r>
    </w:p>
    <w:p w14:paraId="2DDC69B8" w14:textId="55C0D785"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0689F">
        <w:rPr>
          <w:rFonts w:ascii="Consolas" w:eastAsia="Times New Roman" w:hAnsi="Consolas" w:cs="Times New Roman"/>
          <w:color w:val="000000"/>
          <w:sz w:val="18"/>
          <w:szCs w:val="18"/>
          <w:lang w:eastAsia="tr-TR"/>
        </w:rPr>
        <w:t>Sinif_Id</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int</w:t>
      </w:r>
      <w:proofErr w:type="spellEnd"/>
      <w:r w:rsidRPr="0070689F">
        <w:rPr>
          <w:rFonts w:ascii="Consolas" w:eastAsia="Times New Roman" w:hAnsi="Consolas" w:cs="Times New Roman"/>
          <w:color w:val="000000"/>
          <w:sz w:val="18"/>
          <w:szCs w:val="18"/>
          <w:lang w:eastAsia="tr-TR"/>
        </w:rPr>
        <w:t xml:space="preserve">   </w:t>
      </w:r>
      <w:proofErr w:type="spellStart"/>
      <w:r w:rsidR="007F2122" w:rsidRPr="00E2523C">
        <w:rPr>
          <w:rFonts w:ascii="Consolas" w:eastAsia="Times New Roman" w:hAnsi="Consolas" w:cs="Times New Roman"/>
          <w:color w:val="0000FF"/>
          <w:sz w:val="18"/>
          <w:szCs w:val="18"/>
          <w:lang w:eastAsia="tr-TR"/>
        </w:rPr>
        <w:t>primary</w:t>
      </w:r>
      <w:proofErr w:type="spellEnd"/>
      <w:r w:rsidR="007F2122" w:rsidRPr="00E2523C">
        <w:rPr>
          <w:rFonts w:ascii="Consolas" w:eastAsia="Times New Roman" w:hAnsi="Consolas" w:cs="Times New Roman"/>
          <w:color w:val="000000"/>
          <w:sz w:val="18"/>
          <w:szCs w:val="18"/>
          <w:lang w:eastAsia="tr-TR"/>
        </w:rPr>
        <w:t xml:space="preserve"> </w:t>
      </w:r>
      <w:proofErr w:type="spellStart"/>
      <w:r w:rsidR="007F2122" w:rsidRPr="00E2523C">
        <w:rPr>
          <w:rFonts w:ascii="Consolas" w:eastAsia="Times New Roman" w:hAnsi="Consolas" w:cs="Times New Roman"/>
          <w:color w:val="0000FF"/>
          <w:sz w:val="18"/>
          <w:szCs w:val="18"/>
          <w:lang w:eastAsia="tr-TR"/>
        </w:rPr>
        <w:t>key</w:t>
      </w:r>
      <w:proofErr w:type="spellEnd"/>
      <w:r w:rsidR="007F2122" w:rsidRPr="0070689F">
        <w:rPr>
          <w:rFonts w:ascii="Consolas" w:eastAsia="Times New Roman" w:hAnsi="Consolas" w:cs="Times New Roman"/>
          <w:color w:val="000000"/>
          <w:sz w:val="18"/>
          <w:szCs w:val="18"/>
          <w:lang w:eastAsia="tr-TR"/>
        </w:rPr>
        <w:t xml:space="preserve"> </w:t>
      </w:r>
      <w:r w:rsidRPr="0070689F">
        <w:rPr>
          <w:rFonts w:ascii="Consolas" w:eastAsia="Times New Roman" w:hAnsi="Consolas" w:cs="Times New Roman"/>
          <w:color w:val="000000"/>
          <w:sz w:val="18"/>
          <w:szCs w:val="18"/>
          <w:lang w:eastAsia="tr-TR"/>
        </w:rPr>
        <w:t xml:space="preserve">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w:t>
      </w:r>
    </w:p>
    <w:p w14:paraId="7BD073A2" w14:textId="77777777"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0689F">
        <w:rPr>
          <w:rFonts w:ascii="Consolas" w:eastAsia="Times New Roman" w:hAnsi="Consolas" w:cs="Times New Roman"/>
          <w:color w:val="000000"/>
          <w:sz w:val="18"/>
          <w:szCs w:val="18"/>
          <w:lang w:eastAsia="tr-TR"/>
        </w:rPr>
        <w:t>Sinif_adi</w:t>
      </w:r>
      <w:proofErr w:type="spellEnd"/>
      <w:r w:rsidRPr="0070689F">
        <w:rPr>
          <w:rFonts w:ascii="Consolas" w:eastAsia="Times New Roman" w:hAnsi="Consolas" w:cs="Times New Roman"/>
          <w:color w:val="000000"/>
          <w:sz w:val="18"/>
          <w:szCs w:val="18"/>
          <w:lang w:eastAsia="tr-TR"/>
        </w:rPr>
        <w:t xml:space="preserve">        </w:t>
      </w:r>
      <w:proofErr w:type="spellStart"/>
      <w:proofErr w:type="gramStart"/>
      <w:r w:rsidRPr="0070689F">
        <w:rPr>
          <w:rFonts w:ascii="Consolas" w:eastAsia="Times New Roman" w:hAnsi="Consolas" w:cs="Times New Roman"/>
          <w:color w:val="000000"/>
          <w:sz w:val="18"/>
          <w:szCs w:val="18"/>
          <w:lang w:eastAsia="tr-TR"/>
        </w:rPr>
        <w:t>varchar</w:t>
      </w:r>
      <w:proofErr w:type="spellEnd"/>
      <w:r w:rsidRPr="0070689F">
        <w:rPr>
          <w:rFonts w:ascii="Consolas" w:eastAsia="Times New Roman" w:hAnsi="Consolas" w:cs="Times New Roman"/>
          <w:color w:val="000000"/>
          <w:sz w:val="18"/>
          <w:szCs w:val="18"/>
          <w:lang w:eastAsia="tr-TR"/>
        </w:rPr>
        <w:t>(</w:t>
      </w:r>
      <w:proofErr w:type="gramEnd"/>
      <w:r w:rsidRPr="0070689F">
        <w:rPr>
          <w:rFonts w:ascii="Consolas" w:eastAsia="Times New Roman" w:hAnsi="Consolas" w:cs="Times New Roman"/>
          <w:color w:val="000000"/>
          <w:sz w:val="18"/>
          <w:szCs w:val="18"/>
          <w:lang w:eastAsia="tr-TR"/>
        </w:rPr>
        <w:t xml:space="preserve">25)    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w:t>
      </w:r>
    </w:p>
    <w:p w14:paraId="06F10C1C" w14:textId="77777777"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70689F">
        <w:rPr>
          <w:rFonts w:ascii="Consolas" w:eastAsia="Times New Roman" w:hAnsi="Consolas" w:cs="Times New Roman"/>
          <w:color w:val="000000"/>
          <w:sz w:val="18"/>
          <w:szCs w:val="18"/>
          <w:lang w:eastAsia="tr-TR"/>
        </w:rPr>
        <w:t>hocaId</w:t>
      </w:r>
      <w:proofErr w:type="spellEnd"/>
      <w:proofErr w:type="gram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int</w:t>
      </w:r>
      <w:proofErr w:type="spellEnd"/>
      <w:r w:rsidRPr="0070689F">
        <w:rPr>
          <w:rFonts w:ascii="Consolas" w:eastAsia="Times New Roman" w:hAnsi="Consolas" w:cs="Times New Roman"/>
          <w:color w:val="000000"/>
          <w:sz w:val="18"/>
          <w:szCs w:val="18"/>
          <w:lang w:eastAsia="tr-TR"/>
        </w:rPr>
        <w:t xml:space="preserve">                  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w:t>
      </w:r>
    </w:p>
    <w:p w14:paraId="686A4431" w14:textId="77777777"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0689F">
        <w:rPr>
          <w:rFonts w:ascii="Consolas" w:eastAsia="Times New Roman" w:hAnsi="Consolas" w:cs="Times New Roman"/>
          <w:color w:val="000000"/>
          <w:sz w:val="18"/>
          <w:szCs w:val="18"/>
          <w:lang w:eastAsia="tr-TR"/>
        </w:rPr>
        <w:t>Ogr_Id</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int</w:t>
      </w:r>
      <w:proofErr w:type="spellEnd"/>
      <w:r w:rsidRPr="0070689F">
        <w:rPr>
          <w:rFonts w:ascii="Consolas" w:eastAsia="Times New Roman" w:hAnsi="Consolas" w:cs="Times New Roman"/>
          <w:color w:val="000000"/>
          <w:sz w:val="18"/>
          <w:szCs w:val="18"/>
          <w:lang w:eastAsia="tr-TR"/>
        </w:rPr>
        <w:t xml:space="preserve">                  not </w:t>
      </w:r>
      <w:proofErr w:type="spellStart"/>
      <w:r w:rsidRPr="0070689F">
        <w:rPr>
          <w:rFonts w:ascii="Consolas" w:eastAsia="Times New Roman" w:hAnsi="Consolas" w:cs="Times New Roman"/>
          <w:color w:val="000000"/>
          <w:sz w:val="18"/>
          <w:szCs w:val="18"/>
          <w:lang w:eastAsia="tr-TR"/>
        </w:rPr>
        <w:t>null</w:t>
      </w:r>
      <w:proofErr w:type="spellEnd"/>
      <w:r w:rsidRPr="0070689F">
        <w:rPr>
          <w:rFonts w:ascii="Consolas" w:eastAsia="Times New Roman" w:hAnsi="Consolas" w:cs="Times New Roman"/>
          <w:color w:val="000000"/>
          <w:sz w:val="18"/>
          <w:szCs w:val="18"/>
          <w:lang w:eastAsia="tr-TR"/>
        </w:rPr>
        <w:t>,</w:t>
      </w:r>
    </w:p>
    <w:p w14:paraId="4FC70A94" w14:textId="77777777"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21EDB67F" w14:textId="7AED99DA"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Ogr_Id</w:t>
      </w:r>
      <w:proofErr w:type="spellEnd"/>
      <w:r w:rsidRPr="0070689F">
        <w:rPr>
          <w:rFonts w:ascii="Consolas" w:eastAsia="Times New Roman" w:hAnsi="Consolas" w:cs="Times New Roman"/>
          <w:color w:val="000000"/>
          <w:sz w:val="18"/>
          <w:szCs w:val="18"/>
          <w:lang w:eastAsia="tr-TR"/>
        </w:rPr>
        <w:t xml:space="preserve"> ) </w:t>
      </w:r>
      <w:proofErr w:type="spellStart"/>
      <w:r w:rsidR="007F2122" w:rsidRPr="00E2523C">
        <w:rPr>
          <w:rFonts w:ascii="Consolas" w:eastAsia="Times New Roman" w:hAnsi="Consolas" w:cs="Times New Roman"/>
          <w:color w:val="0000FF"/>
          <w:sz w:val="18"/>
          <w:szCs w:val="18"/>
          <w:lang w:eastAsia="tr-TR"/>
        </w:rPr>
        <w:t>references</w:t>
      </w:r>
      <w:proofErr w:type="spellEnd"/>
      <w:r w:rsidRPr="0070689F">
        <w:rPr>
          <w:rFonts w:ascii="Consolas" w:eastAsia="Times New Roman" w:hAnsi="Consolas" w:cs="Times New Roman"/>
          <w:color w:val="000000"/>
          <w:sz w:val="18"/>
          <w:szCs w:val="18"/>
          <w:lang w:eastAsia="tr-TR"/>
        </w:rPr>
        <w:t xml:space="preserve"> OGRENCILER(</w:t>
      </w:r>
      <w:proofErr w:type="spellStart"/>
      <w:r w:rsidRPr="0070689F">
        <w:rPr>
          <w:rFonts w:ascii="Consolas" w:eastAsia="Times New Roman" w:hAnsi="Consolas" w:cs="Times New Roman"/>
          <w:color w:val="000000"/>
          <w:sz w:val="18"/>
          <w:szCs w:val="18"/>
          <w:lang w:eastAsia="tr-TR"/>
        </w:rPr>
        <w:t>Ogr_Id</w:t>
      </w:r>
      <w:proofErr w:type="spellEnd"/>
      <w:r w:rsidRPr="0070689F">
        <w:rPr>
          <w:rFonts w:ascii="Consolas" w:eastAsia="Times New Roman" w:hAnsi="Consolas" w:cs="Times New Roman"/>
          <w:color w:val="000000"/>
          <w:sz w:val="18"/>
          <w:szCs w:val="18"/>
          <w:lang w:eastAsia="tr-TR"/>
        </w:rPr>
        <w:t>),</w:t>
      </w:r>
    </w:p>
    <w:p w14:paraId="377EDABD" w14:textId="55C5AFC0" w:rsidR="0070689F" w:rsidRPr="0070689F"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proofErr w:type="spellStart"/>
      <w:r w:rsidRPr="0070689F">
        <w:rPr>
          <w:rFonts w:ascii="Consolas" w:eastAsia="Times New Roman" w:hAnsi="Consolas" w:cs="Times New Roman"/>
          <w:color w:val="000000"/>
          <w:sz w:val="18"/>
          <w:szCs w:val="18"/>
          <w:lang w:eastAsia="tr-TR"/>
        </w:rPr>
        <w:t>hocaId</w:t>
      </w:r>
      <w:proofErr w:type="spellEnd"/>
      <w:r w:rsidRPr="0070689F">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007F2122" w:rsidRPr="00E2523C">
        <w:rPr>
          <w:rFonts w:ascii="Consolas" w:eastAsia="Times New Roman" w:hAnsi="Consolas" w:cs="Times New Roman"/>
          <w:color w:val="0000FF"/>
          <w:sz w:val="18"/>
          <w:szCs w:val="18"/>
          <w:lang w:eastAsia="tr-TR"/>
        </w:rPr>
        <w:t>references</w:t>
      </w:r>
      <w:proofErr w:type="spellEnd"/>
      <w:r w:rsidRPr="0070689F">
        <w:rPr>
          <w:rFonts w:ascii="Consolas" w:eastAsia="Times New Roman" w:hAnsi="Consolas" w:cs="Times New Roman"/>
          <w:color w:val="000000"/>
          <w:sz w:val="18"/>
          <w:szCs w:val="18"/>
          <w:lang w:eastAsia="tr-TR"/>
        </w:rPr>
        <w:t xml:space="preserve"> Hocalar(</w:t>
      </w:r>
      <w:proofErr w:type="spellStart"/>
      <w:r w:rsidRPr="0070689F">
        <w:rPr>
          <w:rFonts w:ascii="Consolas" w:eastAsia="Times New Roman" w:hAnsi="Consolas" w:cs="Times New Roman"/>
          <w:color w:val="000000"/>
          <w:sz w:val="18"/>
          <w:szCs w:val="18"/>
          <w:lang w:eastAsia="tr-TR"/>
        </w:rPr>
        <w:t>hocaId</w:t>
      </w:r>
      <w:proofErr w:type="spellEnd"/>
      <w:r w:rsidRPr="0070689F">
        <w:rPr>
          <w:rFonts w:ascii="Consolas" w:eastAsia="Times New Roman" w:hAnsi="Consolas" w:cs="Times New Roman"/>
          <w:color w:val="000000"/>
          <w:sz w:val="18"/>
          <w:szCs w:val="18"/>
          <w:lang w:eastAsia="tr-TR"/>
        </w:rPr>
        <w:t>)</w:t>
      </w:r>
    </w:p>
    <w:p w14:paraId="407323FE" w14:textId="189A4BC5" w:rsidR="0070689F" w:rsidRPr="00E2523C" w:rsidRDefault="0070689F" w:rsidP="0070689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70689F">
        <w:rPr>
          <w:rFonts w:ascii="Consolas" w:eastAsia="Times New Roman" w:hAnsi="Consolas" w:cs="Times New Roman"/>
          <w:color w:val="000000"/>
          <w:sz w:val="18"/>
          <w:szCs w:val="18"/>
          <w:lang w:eastAsia="tr-TR"/>
        </w:rPr>
        <w:t>);</w:t>
      </w:r>
    </w:p>
    <w:p w14:paraId="45A2F54B" w14:textId="7BF34A7E" w:rsidR="00314AE0" w:rsidRPr="00E2523C" w:rsidRDefault="00314AE0" w:rsidP="00314AE0">
      <w:pPr>
        <w:shd w:val="clear" w:color="auto" w:fill="FFFFFF"/>
        <w:spacing w:after="0" w:line="285" w:lineRule="atLeast"/>
        <w:ind w:left="360"/>
        <w:rPr>
          <w:rFonts w:ascii="Consolas" w:eastAsia="Times New Roman" w:hAnsi="Consolas" w:cs="Times New Roman"/>
          <w:color w:val="000000"/>
          <w:sz w:val="18"/>
          <w:szCs w:val="18"/>
          <w:lang w:eastAsia="tr-TR"/>
        </w:rPr>
      </w:pPr>
    </w:p>
    <w:p w14:paraId="6380435B" w14:textId="2C168135"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E2523C">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Sinavlar</w:t>
      </w:r>
      <w:proofErr w:type="spellEnd"/>
      <w:r w:rsidRPr="007F2122">
        <w:rPr>
          <w:rFonts w:ascii="Consolas" w:eastAsia="Times New Roman" w:hAnsi="Consolas" w:cs="Times New Roman"/>
          <w:color w:val="000000"/>
          <w:sz w:val="18"/>
          <w:szCs w:val="18"/>
          <w:lang w:eastAsia="tr-TR"/>
        </w:rPr>
        <w:t>(</w:t>
      </w:r>
      <w:proofErr w:type="gramEnd"/>
    </w:p>
    <w:p w14:paraId="4AA4DD1D" w14:textId="364E319E"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Sivan_</w:t>
      </w:r>
      <w:proofErr w:type="gramStart"/>
      <w:r w:rsidRPr="007F2122">
        <w:rPr>
          <w:rFonts w:ascii="Consolas" w:eastAsia="Times New Roman" w:hAnsi="Consolas" w:cs="Times New Roman"/>
          <w:color w:val="000000"/>
          <w:sz w:val="18"/>
          <w:szCs w:val="18"/>
          <w:lang w:eastAsia="tr-TR"/>
        </w:rPr>
        <w:t>id</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proofErr w:type="gramEnd"/>
      <w:r w:rsidRPr="007F2122">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primary</w:t>
      </w:r>
      <w:proofErr w:type="spellEnd"/>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Pr="007F2122">
        <w:rPr>
          <w:rFonts w:ascii="Consolas" w:eastAsia="Times New Roman" w:hAnsi="Consolas" w:cs="Times New Roman"/>
          <w:color w:val="000000"/>
          <w:sz w:val="18"/>
          <w:szCs w:val="18"/>
          <w:lang w:eastAsia="tr-TR"/>
        </w:rPr>
        <w:t xml:space="preserve">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305B3FB4"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31C38052" w14:textId="77777777"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Sinav_Adi_turu</w:t>
      </w:r>
      <w:proofErr w:type="spellEnd"/>
      <w:r w:rsidRPr="007F2122">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varchar</w:t>
      </w:r>
      <w:proofErr w:type="spellEnd"/>
      <w:r w:rsidRPr="007F2122">
        <w:rPr>
          <w:rFonts w:ascii="Consolas" w:eastAsia="Times New Roman" w:hAnsi="Consolas" w:cs="Times New Roman"/>
          <w:color w:val="000000"/>
          <w:sz w:val="18"/>
          <w:szCs w:val="18"/>
          <w:lang w:eastAsia="tr-TR"/>
        </w:rPr>
        <w:t>(</w:t>
      </w:r>
      <w:proofErr w:type="gramEnd"/>
      <w:r w:rsidRPr="007F2122">
        <w:rPr>
          <w:rFonts w:ascii="Consolas" w:eastAsia="Times New Roman" w:hAnsi="Consolas" w:cs="Times New Roman"/>
          <w:color w:val="000000"/>
          <w:sz w:val="18"/>
          <w:szCs w:val="18"/>
          <w:lang w:eastAsia="tr-TR"/>
        </w:rPr>
        <w:t xml:space="preserve">25)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339A3A10"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341E9B03" w14:textId="77777777"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Sinav_tarihi</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date</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p>
    <w:p w14:paraId="55FF72DD"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041AF82E" w14:textId="6B8F666B" w:rsidR="0070689F" w:rsidRPr="00E2523C"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7F2122">
        <w:rPr>
          <w:rFonts w:ascii="Consolas" w:eastAsia="Times New Roman" w:hAnsi="Consolas" w:cs="Times New Roman"/>
          <w:color w:val="000000"/>
          <w:sz w:val="18"/>
          <w:szCs w:val="18"/>
          <w:lang w:eastAsia="tr-TR"/>
        </w:rPr>
        <w:t>)</w:t>
      </w:r>
      <w:r>
        <w:rPr>
          <w:rFonts w:ascii="Consolas" w:eastAsia="Times New Roman" w:hAnsi="Consolas" w:cs="Times New Roman"/>
          <w:color w:val="000000"/>
          <w:sz w:val="18"/>
          <w:szCs w:val="18"/>
          <w:lang w:val="en-US" w:eastAsia="tr-TR"/>
        </w:rPr>
        <w:t>;</w:t>
      </w:r>
      <w:r w:rsidR="0070689F" w:rsidRPr="00E2523C">
        <w:rPr>
          <w:rFonts w:ascii="Consolas" w:eastAsia="Times New Roman" w:hAnsi="Consolas" w:cs="Times New Roman"/>
          <w:color w:val="000000"/>
          <w:sz w:val="18"/>
          <w:szCs w:val="18"/>
          <w:lang w:eastAsia="tr-TR"/>
        </w:rPr>
        <w:t xml:space="preserve">  </w:t>
      </w:r>
    </w:p>
    <w:p w14:paraId="2144E2D2" w14:textId="76679A74" w:rsidR="0070689F" w:rsidRPr="00E2523C" w:rsidRDefault="0070689F"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00"/>
          <w:sz w:val="18"/>
          <w:szCs w:val="18"/>
          <w:lang w:eastAsia="tr-TR"/>
        </w:rPr>
        <w:t>   </w:t>
      </w:r>
    </w:p>
    <w:p w14:paraId="6ABE49BC" w14:textId="77777777" w:rsidR="0070689F" w:rsidRPr="00E2523C" w:rsidRDefault="0070689F" w:rsidP="0070689F">
      <w:pPr>
        <w:shd w:val="clear" w:color="auto" w:fill="FFFFFF"/>
        <w:spacing w:after="0" w:line="285" w:lineRule="atLeast"/>
        <w:ind w:left="360"/>
        <w:rPr>
          <w:rFonts w:ascii="Consolas" w:eastAsia="Times New Roman" w:hAnsi="Consolas" w:cs="Times New Roman"/>
          <w:color w:val="000000"/>
          <w:sz w:val="18"/>
          <w:szCs w:val="18"/>
          <w:lang w:eastAsia="tr-TR"/>
        </w:rPr>
      </w:pPr>
    </w:p>
    <w:p w14:paraId="771AED54" w14:textId="77777777" w:rsidR="007F2122" w:rsidRPr="00E2523C" w:rsidRDefault="007F2122" w:rsidP="007F2122">
      <w:pPr>
        <w:shd w:val="clear" w:color="auto" w:fill="FFFFFF"/>
        <w:spacing w:after="0" w:line="285" w:lineRule="atLeast"/>
        <w:ind w:left="360"/>
        <w:rPr>
          <w:rFonts w:ascii="Consolas" w:eastAsia="Times New Roman" w:hAnsi="Consolas" w:cs="Times New Roman"/>
          <w:color w:val="000000"/>
          <w:sz w:val="18"/>
          <w:szCs w:val="18"/>
          <w:lang w:eastAsia="tr-TR"/>
        </w:rPr>
      </w:pPr>
    </w:p>
    <w:p w14:paraId="62365201" w14:textId="77777777"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FF"/>
          <w:sz w:val="18"/>
          <w:szCs w:val="18"/>
          <w:lang w:eastAsia="tr-TR"/>
        </w:rPr>
      </w:pPr>
    </w:p>
    <w:p w14:paraId="0CD3AC77" w14:textId="184D22A2"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lastRenderedPageBreak/>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7F2122">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katilimlar</w:t>
      </w:r>
      <w:proofErr w:type="spellEnd"/>
      <w:r w:rsidRPr="007F2122">
        <w:rPr>
          <w:rFonts w:ascii="Consolas" w:eastAsia="Times New Roman" w:hAnsi="Consolas" w:cs="Times New Roman"/>
          <w:color w:val="000000"/>
          <w:sz w:val="18"/>
          <w:szCs w:val="18"/>
          <w:lang w:eastAsia="tr-TR"/>
        </w:rPr>
        <w:t>(</w:t>
      </w:r>
      <w:proofErr w:type="gramEnd"/>
    </w:p>
    <w:p w14:paraId="2F8C1963" w14:textId="0BAD7423"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Katilim_Id</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primary</w:t>
      </w:r>
      <w:proofErr w:type="spellEnd"/>
      <w:r w:rsidRPr="00E2523C">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Pr="007F2122">
        <w:rPr>
          <w:rFonts w:ascii="Consolas" w:eastAsia="Times New Roman" w:hAnsi="Consolas" w:cs="Times New Roman"/>
          <w:color w:val="000000"/>
          <w:sz w:val="18"/>
          <w:szCs w:val="18"/>
          <w:lang w:eastAsia="tr-TR"/>
        </w:rPr>
        <w:t xml:space="preserve">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2CB6C1BC"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7F2122">
        <w:rPr>
          <w:rFonts w:ascii="Consolas" w:eastAsia="Times New Roman" w:hAnsi="Consolas" w:cs="Times New Roman"/>
          <w:color w:val="000000"/>
          <w:sz w:val="18"/>
          <w:szCs w:val="18"/>
          <w:lang w:eastAsia="tr-TR"/>
        </w:rPr>
        <w:t>katilim</w:t>
      </w:r>
      <w:proofErr w:type="gramEnd"/>
      <w:r w:rsidRPr="007F2122">
        <w:rPr>
          <w:rFonts w:ascii="Consolas" w:eastAsia="Times New Roman" w:hAnsi="Consolas" w:cs="Times New Roman"/>
          <w:color w:val="000000"/>
          <w:sz w:val="18"/>
          <w:szCs w:val="18"/>
          <w:lang w:eastAsia="tr-TR"/>
        </w:rPr>
        <w:t>_Tarihi</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datetime</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7A3309CF"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Ogr_Id</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130C331A"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Katirlim_Durumu</w:t>
      </w:r>
      <w:proofErr w:type="spellEnd"/>
      <w:r w:rsidRPr="007F2122">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varchar</w:t>
      </w:r>
      <w:proofErr w:type="spellEnd"/>
      <w:r w:rsidRPr="007F2122">
        <w:rPr>
          <w:rFonts w:ascii="Consolas" w:eastAsia="Times New Roman" w:hAnsi="Consolas" w:cs="Times New Roman"/>
          <w:color w:val="000000"/>
          <w:sz w:val="18"/>
          <w:szCs w:val="18"/>
          <w:lang w:eastAsia="tr-TR"/>
        </w:rPr>
        <w:t>(</w:t>
      </w:r>
      <w:proofErr w:type="gramEnd"/>
      <w:r w:rsidRPr="007F2122">
        <w:rPr>
          <w:rFonts w:ascii="Consolas" w:eastAsia="Times New Roman" w:hAnsi="Consolas" w:cs="Times New Roman"/>
          <w:color w:val="000000"/>
          <w:sz w:val="18"/>
          <w:szCs w:val="18"/>
          <w:lang w:eastAsia="tr-TR"/>
        </w:rPr>
        <w:t xml:space="preserve">10) </w:t>
      </w:r>
      <w:proofErr w:type="spellStart"/>
      <w:r w:rsidRPr="007F2122">
        <w:rPr>
          <w:rFonts w:ascii="Consolas" w:eastAsia="Times New Roman" w:hAnsi="Consolas" w:cs="Times New Roman"/>
          <w:color w:val="000000"/>
          <w:sz w:val="18"/>
          <w:szCs w:val="18"/>
          <w:lang w:eastAsia="tr-TR"/>
        </w:rPr>
        <w:t>check</w:t>
      </w:r>
      <w:proofErr w:type="spellEnd"/>
      <w:r w:rsidRPr="007F2122">
        <w:rPr>
          <w:rFonts w:ascii="Consolas" w:eastAsia="Times New Roman" w:hAnsi="Consolas" w:cs="Times New Roman"/>
          <w:color w:val="000000"/>
          <w:sz w:val="18"/>
          <w:szCs w:val="18"/>
          <w:lang w:eastAsia="tr-TR"/>
        </w:rPr>
        <w:t>(</w:t>
      </w:r>
      <w:proofErr w:type="spellStart"/>
      <w:r w:rsidRPr="007F2122">
        <w:rPr>
          <w:rFonts w:ascii="Consolas" w:eastAsia="Times New Roman" w:hAnsi="Consolas" w:cs="Times New Roman"/>
          <w:color w:val="000000"/>
          <w:sz w:val="18"/>
          <w:szCs w:val="18"/>
          <w:lang w:eastAsia="tr-TR"/>
        </w:rPr>
        <w:t>Katirlim_Durumu</w:t>
      </w:r>
      <w:proofErr w:type="spellEnd"/>
      <w:r w:rsidRPr="007F2122">
        <w:rPr>
          <w:rFonts w:ascii="Consolas" w:eastAsia="Times New Roman" w:hAnsi="Consolas" w:cs="Times New Roman"/>
          <w:color w:val="000000"/>
          <w:sz w:val="18"/>
          <w:szCs w:val="18"/>
          <w:lang w:eastAsia="tr-TR"/>
        </w:rPr>
        <w:t xml:space="preserve"> IN ('</w:t>
      </w:r>
      <w:proofErr w:type="spellStart"/>
      <w:r w:rsidRPr="007F2122">
        <w:rPr>
          <w:rFonts w:ascii="Consolas" w:eastAsia="Times New Roman" w:hAnsi="Consolas" w:cs="Times New Roman"/>
          <w:color w:val="000000"/>
          <w:sz w:val="18"/>
          <w:szCs w:val="18"/>
          <w:lang w:eastAsia="tr-TR"/>
        </w:rPr>
        <w:t>Devamli</w:t>
      </w:r>
      <w:proofErr w:type="spellEnd"/>
      <w:r w:rsidRPr="007F2122">
        <w:rPr>
          <w:rFonts w:ascii="Consolas" w:eastAsia="Times New Roman" w:hAnsi="Consolas" w:cs="Times New Roman"/>
          <w:color w:val="000000"/>
          <w:sz w:val="18"/>
          <w:szCs w:val="18"/>
          <w:lang w:eastAsia="tr-TR"/>
        </w:rPr>
        <w:t>' ,'</w:t>
      </w:r>
      <w:proofErr w:type="spellStart"/>
      <w:r w:rsidRPr="007F2122">
        <w:rPr>
          <w:rFonts w:ascii="Consolas" w:eastAsia="Times New Roman" w:hAnsi="Consolas" w:cs="Times New Roman"/>
          <w:color w:val="000000"/>
          <w:sz w:val="18"/>
          <w:szCs w:val="18"/>
          <w:lang w:eastAsia="tr-TR"/>
        </w:rPr>
        <w:t>Devamsiligi</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56112B4F" w14:textId="77777777" w:rsidR="00952015" w:rsidRPr="007F2122" w:rsidRDefault="007F2122" w:rsidP="00952015">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7F2122">
        <w:rPr>
          <w:rFonts w:ascii="Consolas" w:eastAsia="Times New Roman" w:hAnsi="Consolas" w:cs="Times New Roman"/>
          <w:color w:val="000000"/>
          <w:sz w:val="18"/>
          <w:szCs w:val="18"/>
          <w:lang w:eastAsia="tr-TR"/>
        </w:rPr>
        <w:t>foreign</w:t>
      </w:r>
      <w:proofErr w:type="spellEnd"/>
      <w:proofErr w:type="gram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key</w:t>
      </w:r>
      <w:proofErr w:type="spellEnd"/>
      <w:r w:rsidRPr="007F2122">
        <w:rPr>
          <w:rFonts w:ascii="Consolas" w:eastAsia="Times New Roman" w:hAnsi="Consolas" w:cs="Times New Roman"/>
          <w:color w:val="000000"/>
          <w:sz w:val="18"/>
          <w:szCs w:val="18"/>
          <w:lang w:eastAsia="tr-TR"/>
        </w:rPr>
        <w:t>(</w:t>
      </w:r>
      <w:proofErr w:type="spellStart"/>
      <w:r w:rsidRPr="007F2122">
        <w:rPr>
          <w:rFonts w:ascii="Consolas" w:eastAsia="Times New Roman" w:hAnsi="Consolas" w:cs="Times New Roman"/>
          <w:color w:val="000000"/>
          <w:sz w:val="18"/>
          <w:szCs w:val="18"/>
          <w:lang w:eastAsia="tr-TR"/>
        </w:rPr>
        <w:t>Ogr_Id</w:t>
      </w:r>
      <w:proofErr w:type="spellEnd"/>
      <w:r w:rsidRPr="007F2122">
        <w:rPr>
          <w:rFonts w:ascii="Consolas" w:eastAsia="Times New Roman" w:hAnsi="Consolas" w:cs="Times New Roman"/>
          <w:color w:val="000000"/>
          <w:sz w:val="18"/>
          <w:szCs w:val="18"/>
          <w:lang w:eastAsia="tr-TR"/>
        </w:rPr>
        <w:t xml:space="preserve"> ) </w:t>
      </w:r>
      <w:proofErr w:type="spellStart"/>
      <w:r w:rsidRPr="007F2122">
        <w:rPr>
          <w:rFonts w:ascii="Consolas" w:eastAsia="Times New Roman" w:hAnsi="Consolas" w:cs="Times New Roman"/>
          <w:color w:val="000000"/>
          <w:sz w:val="18"/>
          <w:szCs w:val="18"/>
          <w:lang w:eastAsia="tr-TR"/>
        </w:rPr>
        <w:t>references</w:t>
      </w:r>
      <w:proofErr w:type="spellEnd"/>
      <w:r w:rsidRPr="007F2122">
        <w:rPr>
          <w:rFonts w:ascii="Consolas" w:eastAsia="Times New Roman" w:hAnsi="Consolas" w:cs="Times New Roman"/>
          <w:color w:val="000000"/>
          <w:sz w:val="18"/>
          <w:szCs w:val="18"/>
          <w:lang w:eastAsia="tr-TR"/>
        </w:rPr>
        <w:t xml:space="preserve"> OGRENCILER(</w:t>
      </w:r>
      <w:proofErr w:type="spellStart"/>
      <w:r w:rsidRPr="007F2122">
        <w:rPr>
          <w:rFonts w:ascii="Consolas" w:eastAsia="Times New Roman" w:hAnsi="Consolas" w:cs="Times New Roman"/>
          <w:color w:val="000000"/>
          <w:sz w:val="18"/>
          <w:szCs w:val="18"/>
          <w:lang w:eastAsia="tr-TR"/>
        </w:rPr>
        <w:t>Ogr_Id</w:t>
      </w:r>
      <w:proofErr w:type="spellEnd"/>
      <w:r w:rsidRPr="007F2122">
        <w:rPr>
          <w:rFonts w:ascii="Consolas" w:eastAsia="Times New Roman" w:hAnsi="Consolas" w:cs="Times New Roman"/>
          <w:color w:val="000000"/>
          <w:sz w:val="18"/>
          <w:szCs w:val="18"/>
          <w:lang w:eastAsia="tr-TR"/>
        </w:rPr>
        <w:t>)</w:t>
      </w:r>
    </w:p>
    <w:p w14:paraId="4CD4670D" w14:textId="6BB75EBF"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7F2122">
        <w:rPr>
          <w:rFonts w:ascii="Consolas" w:eastAsia="Times New Roman" w:hAnsi="Consolas" w:cs="Times New Roman"/>
          <w:color w:val="000000"/>
          <w:sz w:val="18"/>
          <w:szCs w:val="18"/>
          <w:lang w:eastAsia="tr-TR"/>
        </w:rPr>
        <w:t>);</w:t>
      </w:r>
      <w:r w:rsidRPr="00E2523C">
        <w:rPr>
          <w:rFonts w:ascii="Consolas" w:eastAsia="Times New Roman" w:hAnsi="Consolas" w:cs="Times New Roman"/>
          <w:color w:val="000000"/>
          <w:sz w:val="18"/>
          <w:szCs w:val="18"/>
          <w:lang w:eastAsia="tr-TR"/>
        </w:rPr>
        <w:t> </w:t>
      </w:r>
    </w:p>
    <w:p w14:paraId="77119306" w14:textId="77777777" w:rsidR="007F2122" w:rsidRPr="00E2523C"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1AD2F5DC" w14:textId="77777777" w:rsidR="007F2122" w:rsidRDefault="007F2122" w:rsidP="00AE5249">
      <w:pPr>
        <w:pStyle w:val="Balk2"/>
      </w:pPr>
    </w:p>
    <w:p w14:paraId="2C6E24EC" w14:textId="77777777" w:rsidR="007F2122" w:rsidRPr="00E2523C" w:rsidRDefault="007F2122" w:rsidP="007F2122">
      <w:pPr>
        <w:shd w:val="clear" w:color="auto" w:fill="FFFFFF"/>
        <w:spacing w:after="0" w:line="285" w:lineRule="atLeast"/>
        <w:ind w:left="360"/>
        <w:rPr>
          <w:rFonts w:ascii="Consolas" w:eastAsia="Times New Roman" w:hAnsi="Consolas" w:cs="Times New Roman"/>
          <w:color w:val="000000"/>
          <w:sz w:val="18"/>
          <w:szCs w:val="18"/>
          <w:lang w:eastAsia="tr-TR"/>
        </w:rPr>
      </w:pPr>
    </w:p>
    <w:p w14:paraId="188B4402" w14:textId="77777777"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FF"/>
          <w:sz w:val="18"/>
          <w:szCs w:val="18"/>
          <w:lang w:eastAsia="tr-TR"/>
        </w:rPr>
      </w:pPr>
    </w:p>
    <w:p w14:paraId="498364F5" w14:textId="48081902"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E2523C">
        <w:rPr>
          <w:rFonts w:ascii="Consolas" w:eastAsia="Times New Roman" w:hAnsi="Consolas" w:cs="Times New Roman"/>
          <w:color w:val="0000FF"/>
          <w:sz w:val="18"/>
          <w:szCs w:val="18"/>
          <w:lang w:eastAsia="tr-TR"/>
        </w:rPr>
        <w:t>CREATE</w:t>
      </w:r>
      <w:r w:rsidRPr="00E2523C">
        <w:rPr>
          <w:rFonts w:ascii="Consolas" w:eastAsia="Times New Roman" w:hAnsi="Consolas" w:cs="Times New Roman"/>
          <w:color w:val="000000"/>
          <w:sz w:val="18"/>
          <w:szCs w:val="18"/>
          <w:lang w:eastAsia="tr-TR"/>
        </w:rPr>
        <w:t xml:space="preserve"> </w:t>
      </w:r>
      <w:r w:rsidRPr="00E2523C">
        <w:rPr>
          <w:rFonts w:ascii="Consolas" w:eastAsia="Times New Roman" w:hAnsi="Consolas" w:cs="Times New Roman"/>
          <w:color w:val="0000FF"/>
          <w:sz w:val="18"/>
          <w:szCs w:val="18"/>
          <w:lang w:eastAsia="tr-TR"/>
        </w:rPr>
        <w:t>TABLE</w:t>
      </w:r>
      <w:r w:rsidRPr="007F2122">
        <w:rPr>
          <w:rFonts w:ascii="Consolas" w:eastAsia="Times New Roman" w:hAnsi="Consolas" w:cs="Times New Roman"/>
          <w:color w:val="000000"/>
          <w:sz w:val="18"/>
          <w:szCs w:val="18"/>
          <w:lang w:eastAsia="tr-TR"/>
        </w:rPr>
        <w:t xml:space="preserve"> </w:t>
      </w:r>
      <w:proofErr w:type="gramStart"/>
      <w:r w:rsidR="007F2122" w:rsidRPr="007F2122">
        <w:rPr>
          <w:rFonts w:ascii="Consolas" w:eastAsia="Times New Roman" w:hAnsi="Consolas" w:cs="Times New Roman"/>
          <w:color w:val="000000"/>
          <w:sz w:val="18"/>
          <w:szCs w:val="18"/>
          <w:lang w:eastAsia="tr-TR"/>
        </w:rPr>
        <w:t>Merkez(</w:t>
      </w:r>
      <w:proofErr w:type="gramEnd"/>
    </w:p>
    <w:p w14:paraId="50C4D735"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7F2122">
        <w:rPr>
          <w:rFonts w:ascii="Consolas" w:eastAsia="Times New Roman" w:hAnsi="Consolas" w:cs="Times New Roman"/>
          <w:color w:val="000000"/>
          <w:sz w:val="18"/>
          <w:szCs w:val="18"/>
          <w:lang w:eastAsia="tr-TR"/>
        </w:rPr>
        <w:t>hocaId</w:t>
      </w:r>
      <w:proofErr w:type="spellEnd"/>
      <w:proofErr w:type="gram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2A80DBAE"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Ogr_Id</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2C786A5E"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Sivan_id</w:t>
      </w:r>
      <w:proofErr w:type="spellEnd"/>
      <w:r w:rsidRPr="007F2122">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w:t>
      </w:r>
      <w:proofErr w:type="gram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22956EEB" w14:textId="77777777" w:rsidR="007F2122" w:rsidRP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Sinif_Id</w:t>
      </w:r>
      <w:proofErr w:type="spellEnd"/>
      <w:r w:rsidRPr="007F2122">
        <w:rPr>
          <w:rFonts w:ascii="Consolas" w:eastAsia="Times New Roman" w:hAnsi="Consolas" w:cs="Times New Roman"/>
          <w:color w:val="000000"/>
          <w:sz w:val="18"/>
          <w:szCs w:val="18"/>
          <w:lang w:eastAsia="tr-TR"/>
        </w:rPr>
        <w:t xml:space="preserve"> </w:t>
      </w:r>
      <w:proofErr w:type="spellStart"/>
      <w:proofErr w:type="gram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w:t>
      </w:r>
      <w:proofErr w:type="gram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59CCEDE2" w14:textId="77777777"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r w:rsidRPr="007F2122">
        <w:rPr>
          <w:rFonts w:ascii="Consolas" w:eastAsia="Times New Roman" w:hAnsi="Consolas" w:cs="Times New Roman"/>
          <w:color w:val="000000"/>
          <w:sz w:val="18"/>
          <w:szCs w:val="18"/>
          <w:lang w:eastAsia="tr-TR"/>
        </w:rPr>
        <w:t>Ders_id</w:t>
      </w:r>
      <w:proofErr w:type="spellEnd"/>
      <w:r w:rsidRPr="007F2122">
        <w:rPr>
          <w:rFonts w:ascii="Consolas" w:eastAsia="Times New Roman" w:hAnsi="Consolas" w:cs="Times New Roman"/>
          <w:color w:val="000000"/>
          <w:sz w:val="18"/>
          <w:szCs w:val="18"/>
          <w:lang w:eastAsia="tr-TR"/>
        </w:rPr>
        <w:t xml:space="preserve"> </w:t>
      </w:r>
      <w:proofErr w:type="spellStart"/>
      <w:r w:rsidRPr="007F2122">
        <w:rPr>
          <w:rFonts w:ascii="Consolas" w:eastAsia="Times New Roman" w:hAnsi="Consolas" w:cs="Times New Roman"/>
          <w:color w:val="000000"/>
          <w:sz w:val="18"/>
          <w:szCs w:val="18"/>
          <w:lang w:eastAsia="tr-TR"/>
        </w:rPr>
        <w:t>int</w:t>
      </w:r>
      <w:proofErr w:type="spellEnd"/>
      <w:r w:rsidRPr="007F2122">
        <w:rPr>
          <w:rFonts w:ascii="Consolas" w:eastAsia="Times New Roman" w:hAnsi="Consolas" w:cs="Times New Roman"/>
          <w:color w:val="000000"/>
          <w:sz w:val="18"/>
          <w:szCs w:val="18"/>
          <w:lang w:eastAsia="tr-TR"/>
        </w:rPr>
        <w:t xml:space="preserve">   not </w:t>
      </w:r>
      <w:proofErr w:type="spellStart"/>
      <w:r w:rsidRPr="007F2122">
        <w:rPr>
          <w:rFonts w:ascii="Consolas" w:eastAsia="Times New Roman" w:hAnsi="Consolas" w:cs="Times New Roman"/>
          <w:color w:val="000000"/>
          <w:sz w:val="18"/>
          <w:szCs w:val="18"/>
          <w:lang w:eastAsia="tr-TR"/>
        </w:rPr>
        <w:t>null</w:t>
      </w:r>
      <w:proofErr w:type="spellEnd"/>
      <w:r w:rsidRPr="007F2122">
        <w:rPr>
          <w:rFonts w:ascii="Consolas" w:eastAsia="Times New Roman" w:hAnsi="Consolas" w:cs="Times New Roman"/>
          <w:color w:val="000000"/>
          <w:sz w:val="18"/>
          <w:szCs w:val="18"/>
          <w:lang w:eastAsia="tr-TR"/>
        </w:rPr>
        <w:t>,</w:t>
      </w:r>
    </w:p>
    <w:p w14:paraId="4642ABC6" w14:textId="77777777" w:rsidR="00A51CB9"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
    <w:p w14:paraId="25CEE001" w14:textId="24E054C3"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hocaId</w:t>
      </w:r>
      <w:proofErr w:type="spellEnd"/>
      <w:r w:rsidR="007F2122" w:rsidRPr="007F2122">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references</w:t>
      </w:r>
      <w:proofErr w:type="spellEnd"/>
      <w:r w:rsidR="007F2122" w:rsidRPr="007F2122">
        <w:rPr>
          <w:rFonts w:ascii="Consolas" w:eastAsia="Times New Roman" w:hAnsi="Consolas" w:cs="Times New Roman"/>
          <w:color w:val="000000"/>
          <w:sz w:val="18"/>
          <w:szCs w:val="18"/>
          <w:lang w:eastAsia="tr-TR"/>
        </w:rPr>
        <w:t xml:space="preserve"> Hocalar(</w:t>
      </w:r>
      <w:proofErr w:type="spellStart"/>
      <w:r w:rsidR="007F2122" w:rsidRPr="007F2122">
        <w:rPr>
          <w:rFonts w:ascii="Consolas" w:eastAsia="Times New Roman" w:hAnsi="Consolas" w:cs="Times New Roman"/>
          <w:color w:val="000000"/>
          <w:sz w:val="18"/>
          <w:szCs w:val="18"/>
          <w:lang w:eastAsia="tr-TR"/>
        </w:rPr>
        <w:t>hocaId</w:t>
      </w:r>
      <w:proofErr w:type="spellEnd"/>
      <w:r w:rsidR="007F2122" w:rsidRPr="007F2122">
        <w:rPr>
          <w:rFonts w:ascii="Consolas" w:eastAsia="Times New Roman" w:hAnsi="Consolas" w:cs="Times New Roman"/>
          <w:color w:val="000000"/>
          <w:sz w:val="18"/>
          <w:szCs w:val="18"/>
          <w:lang w:eastAsia="tr-TR"/>
        </w:rPr>
        <w:t>),</w:t>
      </w:r>
    </w:p>
    <w:p w14:paraId="0C74453B" w14:textId="17AC7D75"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Ogr_Id</w:t>
      </w:r>
      <w:proofErr w:type="spellEnd"/>
      <w:r w:rsidR="007F2122" w:rsidRPr="007F2122">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references</w:t>
      </w:r>
      <w:proofErr w:type="spellEnd"/>
      <w:r w:rsidR="007F2122" w:rsidRPr="007F2122">
        <w:rPr>
          <w:rFonts w:ascii="Consolas" w:eastAsia="Times New Roman" w:hAnsi="Consolas" w:cs="Times New Roman"/>
          <w:color w:val="000000"/>
          <w:sz w:val="18"/>
          <w:szCs w:val="18"/>
          <w:lang w:eastAsia="tr-TR"/>
        </w:rPr>
        <w:t xml:space="preserve"> OGRENCILER(</w:t>
      </w:r>
      <w:proofErr w:type="spellStart"/>
      <w:r w:rsidR="007F2122" w:rsidRPr="007F2122">
        <w:rPr>
          <w:rFonts w:ascii="Consolas" w:eastAsia="Times New Roman" w:hAnsi="Consolas" w:cs="Times New Roman"/>
          <w:color w:val="000000"/>
          <w:sz w:val="18"/>
          <w:szCs w:val="18"/>
          <w:lang w:eastAsia="tr-TR"/>
        </w:rPr>
        <w:t>Ogr_Id</w:t>
      </w:r>
      <w:proofErr w:type="spellEnd"/>
      <w:r w:rsidR="007F2122" w:rsidRPr="007F2122">
        <w:rPr>
          <w:rFonts w:ascii="Consolas" w:eastAsia="Times New Roman" w:hAnsi="Consolas" w:cs="Times New Roman"/>
          <w:color w:val="000000"/>
          <w:sz w:val="18"/>
          <w:szCs w:val="18"/>
          <w:lang w:eastAsia="tr-TR"/>
        </w:rPr>
        <w:t>),</w:t>
      </w:r>
    </w:p>
    <w:p w14:paraId="6390AB1E" w14:textId="059FE575"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Sivan_id</w:t>
      </w:r>
      <w:proofErr w:type="spellEnd"/>
      <w:r w:rsidR="007F2122" w:rsidRPr="007F2122">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references</w:t>
      </w:r>
      <w:proofErr w:type="spellEnd"/>
      <w:r w:rsidR="007F2122" w:rsidRPr="007F2122">
        <w:rPr>
          <w:rFonts w:ascii="Consolas" w:eastAsia="Times New Roman" w:hAnsi="Consolas" w:cs="Times New Roman"/>
          <w:color w:val="000000"/>
          <w:sz w:val="18"/>
          <w:szCs w:val="18"/>
          <w:lang w:eastAsia="tr-TR"/>
        </w:rPr>
        <w:t xml:space="preserve"> </w:t>
      </w:r>
      <w:proofErr w:type="spellStart"/>
      <w:r w:rsidR="007F2122" w:rsidRPr="007F2122">
        <w:rPr>
          <w:rFonts w:ascii="Consolas" w:eastAsia="Times New Roman" w:hAnsi="Consolas" w:cs="Times New Roman"/>
          <w:color w:val="000000"/>
          <w:sz w:val="18"/>
          <w:szCs w:val="18"/>
          <w:lang w:eastAsia="tr-TR"/>
        </w:rPr>
        <w:t>Sinavlar</w:t>
      </w:r>
      <w:proofErr w:type="spellEnd"/>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Sivan_id</w:t>
      </w:r>
      <w:proofErr w:type="spellEnd"/>
      <w:r w:rsidR="007F2122" w:rsidRPr="007F2122">
        <w:rPr>
          <w:rFonts w:ascii="Consolas" w:eastAsia="Times New Roman" w:hAnsi="Consolas" w:cs="Times New Roman"/>
          <w:color w:val="000000"/>
          <w:sz w:val="18"/>
          <w:szCs w:val="18"/>
          <w:lang w:eastAsia="tr-TR"/>
        </w:rPr>
        <w:t>),</w:t>
      </w:r>
    </w:p>
    <w:p w14:paraId="40019110" w14:textId="422A1AC3"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Sinif_Id</w:t>
      </w:r>
      <w:proofErr w:type="spellEnd"/>
      <w:r w:rsidR="007F2122" w:rsidRPr="007F2122">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references</w:t>
      </w:r>
      <w:proofErr w:type="spellEnd"/>
      <w:r w:rsidR="007F2122" w:rsidRPr="007F2122">
        <w:rPr>
          <w:rFonts w:ascii="Consolas" w:eastAsia="Times New Roman" w:hAnsi="Consolas" w:cs="Times New Roman"/>
          <w:color w:val="000000"/>
          <w:sz w:val="18"/>
          <w:szCs w:val="18"/>
          <w:lang w:eastAsia="tr-TR"/>
        </w:rPr>
        <w:t xml:space="preserve"> </w:t>
      </w:r>
      <w:proofErr w:type="spellStart"/>
      <w:r w:rsidR="007F2122" w:rsidRPr="007F2122">
        <w:rPr>
          <w:rFonts w:ascii="Consolas" w:eastAsia="Times New Roman" w:hAnsi="Consolas" w:cs="Times New Roman"/>
          <w:color w:val="000000"/>
          <w:sz w:val="18"/>
          <w:szCs w:val="18"/>
          <w:lang w:eastAsia="tr-TR"/>
        </w:rPr>
        <w:t>Siniflar</w:t>
      </w:r>
      <w:proofErr w:type="spellEnd"/>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Sinif_Id</w:t>
      </w:r>
      <w:proofErr w:type="spellEnd"/>
      <w:r w:rsidR="007F2122" w:rsidRPr="007F2122">
        <w:rPr>
          <w:rFonts w:ascii="Consolas" w:eastAsia="Times New Roman" w:hAnsi="Consolas" w:cs="Times New Roman"/>
          <w:color w:val="000000"/>
          <w:sz w:val="18"/>
          <w:szCs w:val="18"/>
          <w:lang w:eastAsia="tr-TR"/>
        </w:rPr>
        <w:t>),</w:t>
      </w:r>
    </w:p>
    <w:p w14:paraId="1726F39F" w14:textId="0AF0CA3C" w:rsidR="007F2122" w:rsidRPr="007F2122" w:rsidRDefault="00A51CB9"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proofErr w:type="spellStart"/>
      <w:proofErr w:type="gramStart"/>
      <w:r w:rsidRPr="00E2523C">
        <w:rPr>
          <w:rFonts w:ascii="Consolas" w:eastAsia="Times New Roman" w:hAnsi="Consolas" w:cs="Times New Roman"/>
          <w:color w:val="0000FF"/>
          <w:sz w:val="18"/>
          <w:szCs w:val="18"/>
          <w:lang w:eastAsia="tr-TR"/>
        </w:rPr>
        <w:t>foreign</w:t>
      </w:r>
      <w:proofErr w:type="spellEnd"/>
      <w:proofErr w:type="gramEnd"/>
      <w:r w:rsidRPr="00E2523C">
        <w:rPr>
          <w:rFonts w:ascii="Consolas" w:eastAsia="Times New Roman" w:hAnsi="Consolas" w:cs="Times New Roman"/>
          <w:color w:val="0000FF"/>
          <w:sz w:val="18"/>
          <w:szCs w:val="18"/>
          <w:lang w:eastAsia="tr-TR"/>
        </w:rPr>
        <w:t xml:space="preserve"> </w:t>
      </w:r>
      <w:proofErr w:type="spellStart"/>
      <w:r w:rsidRPr="00E2523C">
        <w:rPr>
          <w:rFonts w:ascii="Consolas" w:eastAsia="Times New Roman" w:hAnsi="Consolas" w:cs="Times New Roman"/>
          <w:color w:val="0000FF"/>
          <w:sz w:val="18"/>
          <w:szCs w:val="18"/>
          <w:lang w:eastAsia="tr-TR"/>
        </w:rPr>
        <w:t>key</w:t>
      </w:r>
      <w:proofErr w:type="spellEnd"/>
      <w:r w:rsidRPr="0070689F">
        <w:rPr>
          <w:rFonts w:ascii="Consolas" w:eastAsia="Times New Roman" w:hAnsi="Consolas" w:cs="Times New Roman"/>
          <w:color w:val="000000"/>
          <w:sz w:val="18"/>
          <w:szCs w:val="18"/>
          <w:lang w:eastAsia="tr-TR"/>
        </w:rPr>
        <w:t xml:space="preserve"> </w:t>
      </w:r>
      <w:r w:rsidR="007F2122" w:rsidRPr="007F2122">
        <w:rPr>
          <w:rFonts w:ascii="Consolas" w:eastAsia="Times New Roman" w:hAnsi="Consolas" w:cs="Times New Roman"/>
          <w:color w:val="000000"/>
          <w:sz w:val="18"/>
          <w:szCs w:val="18"/>
          <w:lang w:eastAsia="tr-TR"/>
        </w:rPr>
        <w:t>(</w:t>
      </w:r>
      <w:proofErr w:type="spellStart"/>
      <w:r w:rsidR="007F2122" w:rsidRPr="007F2122">
        <w:rPr>
          <w:rFonts w:ascii="Consolas" w:eastAsia="Times New Roman" w:hAnsi="Consolas" w:cs="Times New Roman"/>
          <w:color w:val="000000"/>
          <w:sz w:val="18"/>
          <w:szCs w:val="18"/>
          <w:lang w:eastAsia="tr-TR"/>
        </w:rPr>
        <w:t>Ders_id</w:t>
      </w:r>
      <w:proofErr w:type="spellEnd"/>
      <w:r w:rsidR="007F2122" w:rsidRPr="007F2122">
        <w:rPr>
          <w:rFonts w:ascii="Consolas" w:eastAsia="Times New Roman" w:hAnsi="Consolas" w:cs="Times New Roman"/>
          <w:color w:val="000000"/>
          <w:sz w:val="18"/>
          <w:szCs w:val="18"/>
          <w:lang w:eastAsia="tr-TR"/>
        </w:rPr>
        <w:t xml:space="preserve">) </w:t>
      </w:r>
      <w:r>
        <w:rPr>
          <w:rFonts w:ascii="Consolas" w:eastAsia="Times New Roman" w:hAnsi="Consolas" w:cs="Times New Roman"/>
          <w:color w:val="000000"/>
          <w:sz w:val="18"/>
          <w:szCs w:val="18"/>
          <w:lang w:eastAsia="tr-TR"/>
        </w:rPr>
        <w:t xml:space="preserve"> </w:t>
      </w:r>
      <w:proofErr w:type="spellStart"/>
      <w:r w:rsidRPr="00E2523C">
        <w:rPr>
          <w:rFonts w:ascii="Consolas" w:eastAsia="Times New Roman" w:hAnsi="Consolas" w:cs="Times New Roman"/>
          <w:color w:val="0000FF"/>
          <w:sz w:val="18"/>
          <w:szCs w:val="18"/>
          <w:lang w:eastAsia="tr-TR"/>
        </w:rPr>
        <w:t>references</w:t>
      </w:r>
      <w:proofErr w:type="spellEnd"/>
      <w:r w:rsidR="007F2122" w:rsidRPr="007F2122">
        <w:rPr>
          <w:rFonts w:ascii="Consolas" w:eastAsia="Times New Roman" w:hAnsi="Consolas" w:cs="Times New Roman"/>
          <w:color w:val="000000"/>
          <w:sz w:val="18"/>
          <w:szCs w:val="18"/>
          <w:lang w:eastAsia="tr-TR"/>
        </w:rPr>
        <w:t xml:space="preserve"> Dersler(</w:t>
      </w:r>
      <w:proofErr w:type="spellStart"/>
      <w:r w:rsidR="007F2122" w:rsidRPr="007F2122">
        <w:rPr>
          <w:rFonts w:ascii="Consolas" w:eastAsia="Times New Roman" w:hAnsi="Consolas" w:cs="Times New Roman"/>
          <w:color w:val="000000"/>
          <w:sz w:val="18"/>
          <w:szCs w:val="18"/>
          <w:lang w:eastAsia="tr-TR"/>
        </w:rPr>
        <w:t>Ders_id</w:t>
      </w:r>
      <w:proofErr w:type="spellEnd"/>
      <w:r w:rsidR="007F2122" w:rsidRPr="007F2122">
        <w:rPr>
          <w:rFonts w:ascii="Consolas" w:eastAsia="Times New Roman" w:hAnsi="Consolas" w:cs="Times New Roman"/>
          <w:color w:val="000000"/>
          <w:sz w:val="18"/>
          <w:szCs w:val="18"/>
          <w:lang w:eastAsia="tr-TR"/>
        </w:rPr>
        <w:t>)</w:t>
      </w:r>
    </w:p>
    <w:p w14:paraId="0876AE12" w14:textId="4C5CE850" w:rsidR="007F2122" w:rsidRDefault="007F2122" w:rsidP="007F212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ind w:left="360"/>
        <w:rPr>
          <w:rFonts w:ascii="Consolas" w:eastAsia="Times New Roman" w:hAnsi="Consolas" w:cs="Times New Roman"/>
          <w:color w:val="000000"/>
          <w:sz w:val="18"/>
          <w:szCs w:val="18"/>
          <w:lang w:eastAsia="tr-TR"/>
        </w:rPr>
      </w:pPr>
      <w:r w:rsidRPr="007F2122">
        <w:rPr>
          <w:rFonts w:ascii="Consolas" w:eastAsia="Times New Roman" w:hAnsi="Consolas" w:cs="Times New Roman"/>
          <w:color w:val="000000"/>
          <w:sz w:val="18"/>
          <w:szCs w:val="18"/>
          <w:lang w:eastAsia="tr-TR"/>
        </w:rPr>
        <w:t>);</w:t>
      </w:r>
    </w:p>
    <w:p w14:paraId="5AD23FA6" w14:textId="77777777" w:rsidR="007F2122" w:rsidRDefault="007F2122" w:rsidP="00AE5249">
      <w:pPr>
        <w:pStyle w:val="Balk2"/>
      </w:pPr>
    </w:p>
    <w:p w14:paraId="1798A05F" w14:textId="77777777" w:rsidR="007F2122" w:rsidRPr="007F2122" w:rsidRDefault="007F2122" w:rsidP="007F2122"/>
    <w:p w14:paraId="04BE3015" w14:textId="77777777" w:rsidR="007F2122" w:rsidRDefault="007F2122" w:rsidP="00AE5249">
      <w:pPr>
        <w:pStyle w:val="Balk2"/>
      </w:pPr>
    </w:p>
    <w:p w14:paraId="3DE8F5AD" w14:textId="77777777" w:rsidR="007F2122" w:rsidRDefault="007F2122" w:rsidP="00AE5249">
      <w:pPr>
        <w:pStyle w:val="Balk2"/>
      </w:pPr>
    </w:p>
    <w:p w14:paraId="1F72C534" w14:textId="77777777" w:rsidR="007F2122" w:rsidRDefault="007F2122" w:rsidP="00AE5249">
      <w:pPr>
        <w:pStyle w:val="Balk2"/>
      </w:pPr>
    </w:p>
    <w:p w14:paraId="6B48E1A9" w14:textId="2D25D540" w:rsidR="00314AE0" w:rsidRDefault="00AE5249" w:rsidP="00AE5249">
      <w:pPr>
        <w:pStyle w:val="Balk2"/>
      </w:pPr>
      <w:r>
        <w:t>İlişki Şeması</w:t>
      </w:r>
    </w:p>
    <w:p w14:paraId="4C3C30D2" w14:textId="234D3985" w:rsidR="00AE5249" w:rsidRDefault="001E45DF" w:rsidP="00314AE0">
      <w:r>
        <w:rPr>
          <w:noProof/>
        </w:rPr>
        <w:drawing>
          <wp:inline distT="0" distB="0" distL="0" distR="0" wp14:anchorId="64A47776" wp14:editId="53D4F1C4">
            <wp:extent cx="6121400" cy="3049905"/>
            <wp:effectExtent l="0" t="0" r="0" b="0"/>
            <wp:docPr id="1589178369" name="Resim 2"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78369" name="Resim 2" descr="metin, ekran görüntüsü, diyagram,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6121400" cy="3049905"/>
                    </a:xfrm>
                    <a:prstGeom prst="rect">
                      <a:avLst/>
                    </a:prstGeom>
                  </pic:spPr>
                </pic:pic>
              </a:graphicData>
            </a:graphic>
          </wp:inline>
        </w:drawing>
      </w:r>
    </w:p>
    <w:p w14:paraId="0CA59654" w14:textId="4E339EE9" w:rsidR="007C548A" w:rsidRDefault="007C548A" w:rsidP="006C69E6"/>
    <w:p w14:paraId="2D643247" w14:textId="77E99B44" w:rsidR="006C69E6" w:rsidRDefault="006C69E6" w:rsidP="006C69E6"/>
    <w:p w14:paraId="3989C665" w14:textId="77777777" w:rsidR="007E70DB" w:rsidRDefault="007E70DB" w:rsidP="006C69E6"/>
    <w:p w14:paraId="3AF14ADD" w14:textId="77777777" w:rsidR="007E70DB" w:rsidRDefault="007E70DB" w:rsidP="006C69E6"/>
    <w:p w14:paraId="73343167" w14:textId="45267AB6" w:rsidR="00AE5249" w:rsidRDefault="00BF3308" w:rsidP="00BF3308">
      <w:pPr>
        <w:pStyle w:val="Balk2"/>
      </w:pPr>
      <w:proofErr w:type="spellStart"/>
      <w:r>
        <w:lastRenderedPageBreak/>
        <w:t>Stored</w:t>
      </w:r>
      <w:proofErr w:type="spellEnd"/>
      <w:r>
        <w:t xml:space="preserve"> </w:t>
      </w:r>
      <w:proofErr w:type="spellStart"/>
      <w:r>
        <w:t>Procedures</w:t>
      </w:r>
      <w:proofErr w:type="spellEnd"/>
      <w:r w:rsidR="00B5551F">
        <w:t xml:space="preserve"> </w:t>
      </w:r>
      <w:proofErr w:type="gramStart"/>
      <w:r w:rsidR="00B5551F">
        <w:t>Ve</w:t>
      </w:r>
      <w:proofErr w:type="gramEnd"/>
      <w:r w:rsidR="00B5551F">
        <w:t xml:space="preserve"> </w:t>
      </w:r>
      <w:proofErr w:type="spellStart"/>
      <w:r w:rsidR="00B5551F">
        <w:t>deger</w:t>
      </w:r>
      <w:proofErr w:type="spellEnd"/>
      <w:r w:rsidR="00B5551F">
        <w:t xml:space="preserve"> Sorgular</w:t>
      </w:r>
    </w:p>
    <w:p w14:paraId="6F49200E" w14:textId="77777777" w:rsidR="00D277B7" w:rsidRDefault="00D277B7" w:rsidP="00D277B7"/>
    <w:p w14:paraId="3B96E256" w14:textId="2675C70C" w:rsidR="00BF3308" w:rsidRDefault="00BF3308" w:rsidP="00BF3308"/>
    <w:p w14:paraId="15EB7113" w14:textId="77777777" w:rsidR="00D277B7" w:rsidRDefault="00D277B7"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390AE02"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INSERT INTO Hocalar3 (</w:t>
      </w:r>
      <w:proofErr w:type="spellStart"/>
      <w:r w:rsidRPr="00D277B7">
        <w:rPr>
          <w:rFonts w:ascii="Consolas" w:eastAsia="Times New Roman" w:hAnsi="Consolas" w:cs="Times New Roman"/>
          <w:color w:val="000000"/>
          <w:sz w:val="18"/>
          <w:szCs w:val="18"/>
          <w:lang w:eastAsia="tr-TR"/>
        </w:rPr>
        <w:t>hocaId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hocaAdi</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HocaSoyadi</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hoca_TelefonNO</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hoca_</w:t>
      </w:r>
      <w:proofErr w:type="gramStart"/>
      <w:r w:rsidRPr="00D277B7">
        <w:rPr>
          <w:rFonts w:ascii="Consolas" w:eastAsia="Times New Roman" w:hAnsi="Consolas" w:cs="Times New Roman"/>
          <w:color w:val="000000"/>
          <w:sz w:val="18"/>
          <w:szCs w:val="18"/>
          <w:lang w:eastAsia="tr-TR"/>
        </w:rPr>
        <w:t>mail</w:t>
      </w:r>
      <w:proofErr w:type="spellEnd"/>
      <w:proofErr w:type="gram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hoca_bolumu</w:t>
      </w:r>
      <w:proofErr w:type="spellEnd"/>
      <w:r w:rsidRPr="00D277B7">
        <w:rPr>
          <w:rFonts w:ascii="Consolas" w:eastAsia="Times New Roman" w:hAnsi="Consolas" w:cs="Times New Roman"/>
          <w:color w:val="000000"/>
          <w:sz w:val="18"/>
          <w:szCs w:val="18"/>
          <w:lang w:eastAsia="tr-TR"/>
        </w:rPr>
        <w:t>)</w:t>
      </w:r>
    </w:p>
    <w:p w14:paraId="30702F4F"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5AD3C676" w14:textId="6A8F52FD"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(1, 'Ahmet', 'Yılmaz', '555-1234', 'ahmet@email.com', </w:t>
      </w:r>
      <w:r w:rsidRPr="00BE25F7">
        <w:rPr>
          <w:rFonts w:ascii="Consolas" w:eastAsia="Times New Roman" w:hAnsi="Consolas" w:cs="Times New Roman"/>
          <w:sz w:val="18"/>
          <w:szCs w:val="18"/>
          <w:lang w:eastAsia="tr-TR"/>
        </w:rPr>
        <w:t>'</w:t>
      </w:r>
      <w:r w:rsidR="00532E43" w:rsidRPr="00BE25F7">
        <w:rPr>
          <w:rFonts w:ascii="Consolas" w:eastAsia="Times New Roman" w:hAnsi="Consolas" w:cs="Times New Roman"/>
          <w:sz w:val="18"/>
          <w:szCs w:val="18"/>
          <w:lang w:eastAsia="tr-TR"/>
        </w:rPr>
        <w:t>İslami bilimler</w:t>
      </w:r>
      <w:r w:rsidRPr="00D277B7">
        <w:rPr>
          <w:rFonts w:ascii="Consolas" w:eastAsia="Times New Roman" w:hAnsi="Consolas" w:cs="Times New Roman"/>
          <w:color w:val="000000"/>
          <w:sz w:val="18"/>
          <w:szCs w:val="18"/>
          <w:lang w:eastAsia="tr-TR"/>
        </w:rPr>
        <w:t xml:space="preserve"> '),</w:t>
      </w:r>
    </w:p>
    <w:p w14:paraId="097171C4" w14:textId="29EFD1E8"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(2, 'Mehmet', '</w:t>
      </w:r>
      <w:proofErr w:type="spellStart"/>
      <w:r w:rsidRPr="00D277B7">
        <w:rPr>
          <w:rFonts w:ascii="Consolas" w:eastAsia="Times New Roman" w:hAnsi="Consolas" w:cs="Times New Roman"/>
          <w:color w:val="000000"/>
          <w:sz w:val="18"/>
          <w:szCs w:val="18"/>
          <w:lang w:eastAsia="tr-TR"/>
        </w:rPr>
        <w:t>Davarıcı</w:t>
      </w:r>
      <w:proofErr w:type="spellEnd"/>
      <w:r w:rsidRPr="00D277B7">
        <w:rPr>
          <w:rFonts w:ascii="Consolas" w:eastAsia="Times New Roman" w:hAnsi="Consolas" w:cs="Times New Roman"/>
          <w:color w:val="000000"/>
          <w:sz w:val="18"/>
          <w:szCs w:val="18"/>
          <w:lang w:eastAsia="tr-TR"/>
        </w:rPr>
        <w:t xml:space="preserve">', '555-1288', 'mehmet@email.com', </w:t>
      </w:r>
      <w:r w:rsidR="000152E9" w:rsidRPr="00BE25F7">
        <w:rPr>
          <w:rFonts w:ascii="Consolas" w:eastAsia="Times New Roman" w:hAnsi="Consolas" w:cs="Times New Roman"/>
          <w:sz w:val="18"/>
          <w:szCs w:val="18"/>
          <w:lang w:eastAsia="tr-TR"/>
        </w:rPr>
        <w:t>'İslami bilimler</w:t>
      </w:r>
      <w:r w:rsidR="000152E9" w:rsidRPr="00D277B7">
        <w:rPr>
          <w:rFonts w:ascii="Consolas" w:eastAsia="Times New Roman" w:hAnsi="Consolas" w:cs="Times New Roman"/>
          <w:color w:val="000000"/>
          <w:sz w:val="18"/>
          <w:szCs w:val="18"/>
          <w:lang w:eastAsia="tr-TR"/>
        </w:rPr>
        <w:t>'</w:t>
      </w:r>
      <w:r w:rsidRPr="00D277B7">
        <w:rPr>
          <w:rFonts w:ascii="Consolas" w:eastAsia="Times New Roman" w:hAnsi="Consolas" w:cs="Times New Roman"/>
          <w:color w:val="000000"/>
          <w:sz w:val="18"/>
          <w:szCs w:val="18"/>
          <w:lang w:eastAsia="tr-TR"/>
        </w:rPr>
        <w:t>),</w:t>
      </w:r>
    </w:p>
    <w:p w14:paraId="602617F6" w14:textId="750F9584"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(3, 'Ayşe', 'Demir', '555-5678', 'ayse@email.com', </w:t>
      </w:r>
      <w:r w:rsidR="000152E9" w:rsidRPr="00BE25F7">
        <w:rPr>
          <w:rFonts w:ascii="Consolas" w:eastAsia="Times New Roman" w:hAnsi="Consolas" w:cs="Times New Roman"/>
          <w:sz w:val="18"/>
          <w:szCs w:val="18"/>
          <w:lang w:eastAsia="tr-TR"/>
        </w:rPr>
        <w:t>'İslami bilimler</w:t>
      </w:r>
      <w:r w:rsidR="000152E9" w:rsidRPr="00D277B7">
        <w:rPr>
          <w:rFonts w:ascii="Consolas" w:eastAsia="Times New Roman" w:hAnsi="Consolas" w:cs="Times New Roman"/>
          <w:color w:val="000000"/>
          <w:sz w:val="18"/>
          <w:szCs w:val="18"/>
          <w:lang w:eastAsia="tr-TR"/>
        </w:rPr>
        <w:t xml:space="preserve"> '</w:t>
      </w:r>
      <w:r w:rsidRPr="00D277B7">
        <w:rPr>
          <w:rFonts w:ascii="Consolas" w:eastAsia="Times New Roman" w:hAnsi="Consolas" w:cs="Times New Roman"/>
          <w:color w:val="000000"/>
          <w:sz w:val="18"/>
          <w:szCs w:val="18"/>
          <w:lang w:eastAsia="tr-TR"/>
        </w:rPr>
        <w:t>),</w:t>
      </w:r>
    </w:p>
    <w:p w14:paraId="30721534" w14:textId="65A6DAC8"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(4, 'Aynur', 'Yılmaz', '555-7806', 'aynur@email.com', </w:t>
      </w:r>
      <w:r w:rsidR="000152E9" w:rsidRPr="00BE25F7">
        <w:rPr>
          <w:rFonts w:ascii="Consolas" w:eastAsia="Times New Roman" w:hAnsi="Consolas" w:cs="Times New Roman"/>
          <w:sz w:val="18"/>
          <w:szCs w:val="18"/>
          <w:lang w:eastAsia="tr-TR"/>
        </w:rPr>
        <w:t>'İslami bilimler</w:t>
      </w:r>
      <w:r w:rsidR="000152E9" w:rsidRPr="00D277B7">
        <w:rPr>
          <w:rFonts w:ascii="Consolas" w:eastAsia="Times New Roman" w:hAnsi="Consolas" w:cs="Times New Roman"/>
          <w:color w:val="000000"/>
          <w:sz w:val="18"/>
          <w:szCs w:val="18"/>
          <w:lang w:eastAsia="tr-TR"/>
        </w:rPr>
        <w:t xml:space="preserve"> '</w:t>
      </w:r>
      <w:r w:rsidRPr="00D277B7">
        <w:rPr>
          <w:rFonts w:ascii="Consolas" w:eastAsia="Times New Roman" w:hAnsi="Consolas" w:cs="Times New Roman"/>
          <w:color w:val="000000"/>
          <w:sz w:val="18"/>
          <w:szCs w:val="18"/>
          <w:lang w:eastAsia="tr-TR"/>
        </w:rPr>
        <w:t>),</w:t>
      </w:r>
    </w:p>
    <w:p w14:paraId="23A447C1" w14:textId="7BAA7856"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(5, 'Mustafa', 'Kaya', '555-9876', 'mustafa@email.com', </w:t>
      </w:r>
      <w:r w:rsidR="000152E9" w:rsidRPr="00BE25F7">
        <w:rPr>
          <w:rFonts w:ascii="Consolas" w:eastAsia="Times New Roman" w:hAnsi="Consolas" w:cs="Times New Roman"/>
          <w:sz w:val="18"/>
          <w:szCs w:val="18"/>
          <w:lang w:eastAsia="tr-TR"/>
        </w:rPr>
        <w:t>'İslami bilimler</w:t>
      </w:r>
      <w:r w:rsidR="000152E9" w:rsidRPr="00D277B7">
        <w:rPr>
          <w:rFonts w:ascii="Consolas" w:eastAsia="Times New Roman" w:hAnsi="Consolas" w:cs="Times New Roman"/>
          <w:color w:val="000000"/>
          <w:sz w:val="18"/>
          <w:szCs w:val="18"/>
          <w:lang w:eastAsia="tr-TR"/>
        </w:rPr>
        <w:t xml:space="preserve"> '</w:t>
      </w:r>
      <w:r w:rsidRPr="00D277B7">
        <w:rPr>
          <w:rFonts w:ascii="Consolas" w:eastAsia="Times New Roman" w:hAnsi="Consolas" w:cs="Times New Roman"/>
          <w:color w:val="000000"/>
          <w:sz w:val="18"/>
          <w:szCs w:val="18"/>
          <w:lang w:eastAsia="tr-TR"/>
        </w:rPr>
        <w:t>),</w:t>
      </w:r>
    </w:p>
    <w:p w14:paraId="18951019" w14:textId="478D8BD1" w:rsidR="00D277B7"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(6, '</w:t>
      </w:r>
      <w:proofErr w:type="spellStart"/>
      <w:r w:rsidRPr="00D277B7">
        <w:rPr>
          <w:rFonts w:ascii="Consolas" w:eastAsia="Times New Roman" w:hAnsi="Consolas" w:cs="Times New Roman"/>
          <w:color w:val="000000"/>
          <w:sz w:val="18"/>
          <w:szCs w:val="18"/>
          <w:lang w:eastAsia="tr-TR"/>
        </w:rPr>
        <w:t>YeniAhmet</w:t>
      </w:r>
      <w:proofErr w:type="spellEnd"/>
      <w:r w:rsidRPr="00D277B7">
        <w:rPr>
          <w:rFonts w:ascii="Consolas" w:eastAsia="Times New Roman" w:hAnsi="Consolas" w:cs="Times New Roman"/>
          <w:color w:val="000000"/>
          <w:sz w:val="18"/>
          <w:szCs w:val="18"/>
          <w:lang w:eastAsia="tr-TR"/>
        </w:rPr>
        <w:t xml:space="preserve">', 'Yılmaz', '555-6000', 'yeni_ahmet@email.com', </w:t>
      </w:r>
      <w:r w:rsidR="000152E9" w:rsidRPr="00BE25F7">
        <w:rPr>
          <w:rFonts w:ascii="Consolas" w:eastAsia="Times New Roman" w:hAnsi="Consolas" w:cs="Times New Roman"/>
          <w:sz w:val="18"/>
          <w:szCs w:val="18"/>
          <w:lang w:eastAsia="tr-TR"/>
        </w:rPr>
        <w:t>'İslami bilimler</w:t>
      </w:r>
      <w:r w:rsidR="000152E9" w:rsidRPr="00D277B7">
        <w:rPr>
          <w:rFonts w:ascii="Consolas" w:eastAsia="Times New Roman" w:hAnsi="Consolas" w:cs="Times New Roman"/>
          <w:color w:val="000000"/>
          <w:sz w:val="18"/>
          <w:szCs w:val="18"/>
          <w:lang w:eastAsia="tr-TR"/>
        </w:rPr>
        <w:t xml:space="preserve"> '</w:t>
      </w:r>
      <w:r w:rsidRPr="00D277B7">
        <w:rPr>
          <w:rFonts w:ascii="Consolas" w:eastAsia="Times New Roman" w:hAnsi="Consolas" w:cs="Times New Roman"/>
          <w:color w:val="000000"/>
          <w:sz w:val="18"/>
          <w:szCs w:val="18"/>
          <w:lang w:eastAsia="tr-TR"/>
        </w:rPr>
        <w:t>);</w:t>
      </w:r>
    </w:p>
    <w:p w14:paraId="2A58CF26"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2E4C7413"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INSERT INTO </w:t>
      </w:r>
      <w:proofErr w:type="gramStart"/>
      <w:r w:rsidRPr="00D277B7">
        <w:rPr>
          <w:rFonts w:ascii="Consolas" w:eastAsia="Times New Roman" w:hAnsi="Consolas" w:cs="Times New Roman"/>
          <w:color w:val="000000"/>
          <w:sz w:val="18"/>
          <w:szCs w:val="18"/>
          <w:lang w:eastAsia="tr-TR"/>
        </w:rPr>
        <w:t xml:space="preserve">Dersler( </w:t>
      </w:r>
      <w:proofErr w:type="spellStart"/>
      <w:r w:rsidRPr="00D277B7">
        <w:rPr>
          <w:rFonts w:ascii="Consolas" w:eastAsia="Times New Roman" w:hAnsi="Consolas" w:cs="Times New Roman"/>
          <w:color w:val="000000"/>
          <w:sz w:val="18"/>
          <w:szCs w:val="18"/>
          <w:lang w:eastAsia="tr-TR"/>
        </w:rPr>
        <w:t>Ders</w:t>
      </w:r>
      <w:proofErr w:type="gramEnd"/>
      <w:r w:rsidRPr="00D277B7">
        <w:rPr>
          <w:rFonts w:ascii="Consolas" w:eastAsia="Times New Roman" w:hAnsi="Consolas" w:cs="Times New Roman"/>
          <w:color w:val="000000"/>
          <w:sz w:val="18"/>
          <w:szCs w:val="18"/>
          <w:lang w:eastAsia="tr-TR"/>
        </w:rPr>
        <w:t>_id</w:t>
      </w:r>
      <w:proofErr w:type="spellEnd"/>
      <w:r w:rsidRPr="00D277B7">
        <w:rPr>
          <w:rFonts w:ascii="Consolas" w:eastAsia="Times New Roman" w:hAnsi="Consolas" w:cs="Times New Roman"/>
          <w:color w:val="000000"/>
          <w:sz w:val="18"/>
          <w:szCs w:val="18"/>
          <w:lang w:eastAsia="tr-TR"/>
        </w:rPr>
        <w:t xml:space="preserve"> , </w:t>
      </w:r>
      <w:proofErr w:type="spellStart"/>
      <w:r w:rsidRPr="00D277B7">
        <w:rPr>
          <w:rFonts w:ascii="Consolas" w:eastAsia="Times New Roman" w:hAnsi="Consolas" w:cs="Times New Roman"/>
          <w:color w:val="000000"/>
          <w:sz w:val="18"/>
          <w:szCs w:val="18"/>
          <w:lang w:eastAsia="tr-TR"/>
        </w:rPr>
        <w:t>Ders_adi</w:t>
      </w:r>
      <w:proofErr w:type="spellEnd"/>
      <w:r w:rsidRPr="00D277B7">
        <w:rPr>
          <w:rFonts w:ascii="Consolas" w:eastAsia="Times New Roman" w:hAnsi="Consolas" w:cs="Times New Roman"/>
          <w:color w:val="000000"/>
          <w:sz w:val="18"/>
          <w:szCs w:val="18"/>
          <w:lang w:eastAsia="tr-TR"/>
        </w:rPr>
        <w:t xml:space="preserve">) VALUE </w:t>
      </w:r>
    </w:p>
    <w:p w14:paraId="460DBEE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gramStart"/>
      <w:r w:rsidRPr="00D277B7">
        <w:rPr>
          <w:rFonts w:ascii="Consolas" w:eastAsia="Times New Roman" w:hAnsi="Consolas" w:cs="Times New Roman"/>
          <w:color w:val="000000"/>
          <w:sz w:val="18"/>
          <w:szCs w:val="18"/>
          <w:lang w:eastAsia="tr-TR"/>
        </w:rPr>
        <w:t>( 1</w:t>
      </w:r>
      <w:proofErr w:type="gramEnd"/>
      <w:r w:rsidRPr="00D277B7">
        <w:rPr>
          <w:rFonts w:ascii="Consolas" w:eastAsia="Times New Roman" w:hAnsi="Consolas" w:cs="Times New Roman"/>
          <w:color w:val="000000"/>
          <w:sz w:val="18"/>
          <w:szCs w:val="18"/>
          <w:lang w:eastAsia="tr-TR"/>
        </w:rPr>
        <w:t xml:space="preserve">,'Qura-a </w:t>
      </w:r>
      <w:proofErr w:type="spellStart"/>
      <w:r w:rsidRPr="00D277B7">
        <w:rPr>
          <w:rFonts w:ascii="Consolas" w:eastAsia="Times New Roman" w:hAnsi="Consolas" w:cs="Times New Roman"/>
          <w:color w:val="000000"/>
          <w:sz w:val="18"/>
          <w:szCs w:val="18"/>
          <w:lang w:eastAsia="tr-TR"/>
        </w:rPr>
        <w:t>alkarim</w:t>
      </w:r>
      <w:proofErr w:type="spellEnd"/>
      <w:r w:rsidRPr="00D277B7">
        <w:rPr>
          <w:rFonts w:ascii="Consolas" w:eastAsia="Times New Roman" w:hAnsi="Consolas" w:cs="Times New Roman"/>
          <w:color w:val="000000"/>
          <w:sz w:val="18"/>
          <w:szCs w:val="18"/>
          <w:lang w:eastAsia="tr-TR"/>
        </w:rPr>
        <w:t>'),</w:t>
      </w:r>
    </w:p>
    <w:p w14:paraId="1861F1D3"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(2,'Tecvit'),</w:t>
      </w:r>
    </w:p>
    <w:p w14:paraId="0086E4D4"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(3,'El Kaide El </w:t>
      </w:r>
      <w:proofErr w:type="spellStart"/>
      <w:r w:rsidRPr="00D277B7">
        <w:rPr>
          <w:rFonts w:ascii="Consolas" w:eastAsia="Times New Roman" w:hAnsi="Consolas" w:cs="Times New Roman"/>
          <w:color w:val="000000"/>
          <w:sz w:val="18"/>
          <w:szCs w:val="18"/>
          <w:lang w:eastAsia="tr-TR"/>
        </w:rPr>
        <w:t>Nooraniyye</w:t>
      </w:r>
      <w:proofErr w:type="spellEnd"/>
      <w:r w:rsidRPr="00D277B7">
        <w:rPr>
          <w:rFonts w:ascii="Consolas" w:eastAsia="Times New Roman" w:hAnsi="Consolas" w:cs="Times New Roman"/>
          <w:color w:val="000000"/>
          <w:sz w:val="18"/>
          <w:szCs w:val="18"/>
          <w:lang w:eastAsia="tr-TR"/>
        </w:rPr>
        <w:t>'),</w:t>
      </w:r>
    </w:p>
    <w:p w14:paraId="52053CD5"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(4,'ALTAWHİD'),</w:t>
      </w:r>
    </w:p>
    <w:p w14:paraId="2845D7D0" w14:textId="2DFB8A7A" w:rsidR="006C69E6"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(5,'ALFİKH');</w:t>
      </w:r>
    </w:p>
    <w:p w14:paraId="1A7501E9"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2815DF4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INSERT INTO </w:t>
      </w:r>
      <w:proofErr w:type="spellStart"/>
      <w:r w:rsidRPr="00D277B7">
        <w:rPr>
          <w:rFonts w:ascii="Consolas" w:eastAsia="Times New Roman" w:hAnsi="Consolas" w:cs="Times New Roman"/>
          <w:color w:val="000000"/>
          <w:sz w:val="18"/>
          <w:szCs w:val="18"/>
          <w:lang w:eastAsia="tr-TR"/>
        </w:rPr>
        <w:t>siniflar</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Sinif_Id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Sinif_adi</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hocaId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Ogr_Id</w:t>
      </w:r>
      <w:proofErr w:type="spellEnd"/>
      <w:r w:rsidRPr="00D277B7">
        <w:rPr>
          <w:rFonts w:ascii="Consolas" w:eastAsia="Times New Roman" w:hAnsi="Consolas" w:cs="Times New Roman"/>
          <w:color w:val="000000"/>
          <w:sz w:val="18"/>
          <w:szCs w:val="18"/>
          <w:lang w:eastAsia="tr-TR"/>
        </w:rPr>
        <w:t>)</w:t>
      </w:r>
    </w:p>
    <w:p w14:paraId="6A23E209"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7DA37065"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(1, 'S101', 1, 1),</w:t>
      </w:r>
    </w:p>
    <w:p w14:paraId="021BDFEF"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(2, 'S305', 2, 2),</w:t>
      </w:r>
    </w:p>
    <w:p w14:paraId="026A967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(3, 'S102', 3, 3),</w:t>
      </w:r>
    </w:p>
    <w:p w14:paraId="4E1A0C86"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(4, 'S115', 4, 4),</w:t>
      </w:r>
    </w:p>
    <w:p w14:paraId="1D6C2D9B" w14:textId="585F463E" w:rsidR="006C69E6"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(5, 'S112', 1, 5);</w:t>
      </w:r>
    </w:p>
    <w:p w14:paraId="3B59EBE6" w14:textId="03BBBD36"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54566E3F"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756423A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INSERT INTO </w:t>
      </w:r>
      <w:proofErr w:type="spellStart"/>
      <w:r w:rsidRPr="00D277B7">
        <w:rPr>
          <w:rFonts w:ascii="Consolas" w:eastAsia="Times New Roman" w:hAnsi="Consolas" w:cs="Times New Roman"/>
          <w:color w:val="000000"/>
          <w:sz w:val="18"/>
          <w:szCs w:val="18"/>
          <w:lang w:eastAsia="tr-TR"/>
        </w:rPr>
        <w:t>Sinavlar</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Sivan_id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Sinav_Adi_turu</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Sinav_tarihi</w:t>
      </w:r>
      <w:proofErr w:type="spellEnd"/>
      <w:r w:rsidRPr="00D277B7">
        <w:rPr>
          <w:rFonts w:ascii="Consolas" w:eastAsia="Times New Roman" w:hAnsi="Consolas" w:cs="Times New Roman"/>
          <w:color w:val="000000"/>
          <w:sz w:val="18"/>
          <w:szCs w:val="18"/>
          <w:lang w:eastAsia="tr-TR"/>
        </w:rPr>
        <w:t>)</w:t>
      </w:r>
    </w:p>
    <w:p w14:paraId="1DB7CBE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2F17276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(1, '</w:t>
      </w:r>
      <w:proofErr w:type="spellStart"/>
      <w:r w:rsidRPr="00D277B7">
        <w:rPr>
          <w:rFonts w:ascii="Consolas" w:eastAsia="Times New Roman" w:hAnsi="Consolas" w:cs="Times New Roman"/>
          <w:color w:val="000000"/>
          <w:sz w:val="18"/>
          <w:szCs w:val="18"/>
          <w:lang w:eastAsia="tr-TR"/>
        </w:rPr>
        <w:t>Qura</w:t>
      </w:r>
      <w:proofErr w:type="spellEnd"/>
      <w:r w:rsidRPr="00D277B7">
        <w:rPr>
          <w:rFonts w:ascii="Consolas" w:eastAsia="Times New Roman" w:hAnsi="Consolas" w:cs="Times New Roman"/>
          <w:color w:val="000000"/>
          <w:sz w:val="18"/>
          <w:szCs w:val="18"/>
          <w:lang w:eastAsia="tr-TR"/>
        </w:rPr>
        <w:t xml:space="preserve">-a </w:t>
      </w:r>
      <w:proofErr w:type="spellStart"/>
      <w:r w:rsidRPr="00D277B7">
        <w:rPr>
          <w:rFonts w:ascii="Consolas" w:eastAsia="Times New Roman" w:hAnsi="Consolas" w:cs="Times New Roman"/>
          <w:color w:val="000000"/>
          <w:sz w:val="18"/>
          <w:szCs w:val="18"/>
          <w:lang w:eastAsia="tr-TR"/>
        </w:rPr>
        <w:t>alkarim</w:t>
      </w:r>
      <w:proofErr w:type="spellEnd"/>
      <w:r w:rsidRPr="00D277B7">
        <w:rPr>
          <w:rFonts w:ascii="Consolas" w:eastAsia="Times New Roman" w:hAnsi="Consolas" w:cs="Times New Roman"/>
          <w:color w:val="000000"/>
          <w:sz w:val="18"/>
          <w:szCs w:val="18"/>
          <w:lang w:eastAsia="tr-TR"/>
        </w:rPr>
        <w:t>', '2024-02-01'),</w:t>
      </w:r>
    </w:p>
    <w:p w14:paraId="265062C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(2, 'Tecvit', '2024-05-15'),</w:t>
      </w:r>
    </w:p>
    <w:p w14:paraId="74E95E00"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(3, 'El Kaide El </w:t>
      </w:r>
      <w:proofErr w:type="spellStart"/>
      <w:r w:rsidRPr="00D277B7">
        <w:rPr>
          <w:rFonts w:ascii="Consolas" w:eastAsia="Times New Roman" w:hAnsi="Consolas" w:cs="Times New Roman"/>
          <w:color w:val="000000"/>
          <w:sz w:val="18"/>
          <w:szCs w:val="18"/>
          <w:lang w:eastAsia="tr-TR"/>
        </w:rPr>
        <w:t>Nooraniyye</w:t>
      </w:r>
      <w:proofErr w:type="spellEnd"/>
      <w:r w:rsidRPr="00D277B7">
        <w:rPr>
          <w:rFonts w:ascii="Consolas" w:eastAsia="Times New Roman" w:hAnsi="Consolas" w:cs="Times New Roman"/>
          <w:color w:val="000000"/>
          <w:sz w:val="18"/>
          <w:szCs w:val="18"/>
          <w:lang w:eastAsia="tr-TR"/>
        </w:rPr>
        <w:t>', '2024-03-10'),</w:t>
      </w:r>
    </w:p>
    <w:p w14:paraId="37C828AD"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(4, 'ALTAWHİD', '2024-04-20'),</w:t>
      </w:r>
    </w:p>
    <w:p w14:paraId="25A5FCEF" w14:textId="14CD464C" w:rsidR="00D277B7"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(5, 'ALFİKH', '2024-03-25');</w:t>
      </w:r>
    </w:p>
    <w:p w14:paraId="6CBEC1E6"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29156BC6"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INSERT INTO </w:t>
      </w:r>
      <w:proofErr w:type="spellStart"/>
      <w:r w:rsidRPr="00D277B7">
        <w:rPr>
          <w:rFonts w:ascii="Consolas" w:eastAsia="Times New Roman" w:hAnsi="Consolas" w:cs="Times New Roman"/>
          <w:color w:val="000000"/>
          <w:sz w:val="18"/>
          <w:szCs w:val="18"/>
          <w:lang w:eastAsia="tr-TR"/>
        </w:rPr>
        <w:t>katilimlar</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Katilim_Id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katilim_Tarihi</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Katirlim_Durumu</w:t>
      </w:r>
      <w:proofErr w:type="spellEnd"/>
      <w:r w:rsidRPr="00D277B7">
        <w:rPr>
          <w:rFonts w:ascii="Consolas" w:eastAsia="Times New Roman" w:hAnsi="Consolas" w:cs="Times New Roman"/>
          <w:color w:val="000000"/>
          <w:sz w:val="18"/>
          <w:szCs w:val="18"/>
          <w:lang w:eastAsia="tr-TR"/>
        </w:rPr>
        <w:t>)</w:t>
      </w:r>
    </w:p>
    <w:p w14:paraId="35D45F13"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2F50351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(1, '2024-01-01 10:00:00', 1, '</w:t>
      </w:r>
      <w:proofErr w:type="spellStart"/>
      <w:r w:rsidRPr="00D277B7">
        <w:rPr>
          <w:rFonts w:ascii="Consolas" w:eastAsia="Times New Roman" w:hAnsi="Consolas" w:cs="Times New Roman"/>
          <w:color w:val="000000"/>
          <w:sz w:val="18"/>
          <w:szCs w:val="18"/>
          <w:lang w:eastAsia="tr-TR"/>
        </w:rPr>
        <w:t>Devamli</w:t>
      </w:r>
      <w:proofErr w:type="spellEnd"/>
      <w:r w:rsidRPr="00D277B7">
        <w:rPr>
          <w:rFonts w:ascii="Consolas" w:eastAsia="Times New Roman" w:hAnsi="Consolas" w:cs="Times New Roman"/>
          <w:color w:val="000000"/>
          <w:sz w:val="18"/>
          <w:szCs w:val="18"/>
          <w:lang w:eastAsia="tr-TR"/>
        </w:rPr>
        <w:t>'),</w:t>
      </w:r>
    </w:p>
    <w:p w14:paraId="3310ACD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(2, '2024-01-02 09:30:00', 2, '</w:t>
      </w:r>
      <w:proofErr w:type="spellStart"/>
      <w:r w:rsidRPr="00D277B7">
        <w:rPr>
          <w:rFonts w:ascii="Consolas" w:eastAsia="Times New Roman" w:hAnsi="Consolas" w:cs="Times New Roman"/>
          <w:color w:val="000000"/>
          <w:sz w:val="18"/>
          <w:szCs w:val="18"/>
          <w:lang w:eastAsia="tr-TR"/>
        </w:rPr>
        <w:t>Devamli</w:t>
      </w:r>
      <w:proofErr w:type="spellEnd"/>
      <w:r w:rsidRPr="00D277B7">
        <w:rPr>
          <w:rFonts w:ascii="Consolas" w:eastAsia="Times New Roman" w:hAnsi="Consolas" w:cs="Times New Roman"/>
          <w:color w:val="000000"/>
          <w:sz w:val="18"/>
          <w:szCs w:val="18"/>
          <w:lang w:eastAsia="tr-TR"/>
        </w:rPr>
        <w:t>'),</w:t>
      </w:r>
    </w:p>
    <w:p w14:paraId="21C44C0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(3, '2024-01-03 11:15:00', 3, '</w:t>
      </w:r>
      <w:proofErr w:type="spellStart"/>
      <w:r w:rsidRPr="00D277B7">
        <w:rPr>
          <w:rFonts w:ascii="Consolas" w:eastAsia="Times New Roman" w:hAnsi="Consolas" w:cs="Times New Roman"/>
          <w:color w:val="000000"/>
          <w:sz w:val="18"/>
          <w:szCs w:val="18"/>
          <w:lang w:eastAsia="tr-TR"/>
        </w:rPr>
        <w:t>Devamsiligi</w:t>
      </w:r>
      <w:proofErr w:type="spellEnd"/>
      <w:r w:rsidRPr="00D277B7">
        <w:rPr>
          <w:rFonts w:ascii="Consolas" w:eastAsia="Times New Roman" w:hAnsi="Consolas" w:cs="Times New Roman"/>
          <w:color w:val="000000"/>
          <w:sz w:val="18"/>
          <w:szCs w:val="18"/>
          <w:lang w:eastAsia="tr-TR"/>
        </w:rPr>
        <w:t>'),</w:t>
      </w:r>
    </w:p>
    <w:p w14:paraId="02A5E67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(4, '2024-01-04 14:00:00', 4, '</w:t>
      </w:r>
      <w:proofErr w:type="spellStart"/>
      <w:r w:rsidRPr="00D277B7">
        <w:rPr>
          <w:rFonts w:ascii="Consolas" w:eastAsia="Times New Roman" w:hAnsi="Consolas" w:cs="Times New Roman"/>
          <w:color w:val="000000"/>
          <w:sz w:val="18"/>
          <w:szCs w:val="18"/>
          <w:lang w:eastAsia="tr-TR"/>
        </w:rPr>
        <w:t>Devamli</w:t>
      </w:r>
      <w:proofErr w:type="spellEnd"/>
      <w:r w:rsidRPr="00D277B7">
        <w:rPr>
          <w:rFonts w:ascii="Consolas" w:eastAsia="Times New Roman" w:hAnsi="Consolas" w:cs="Times New Roman"/>
          <w:color w:val="000000"/>
          <w:sz w:val="18"/>
          <w:szCs w:val="18"/>
          <w:lang w:eastAsia="tr-TR"/>
        </w:rPr>
        <w:t>'),</w:t>
      </w:r>
    </w:p>
    <w:p w14:paraId="0A8C7D67" w14:textId="5D1BEE37" w:rsidR="006C69E6"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(5, '2024-01-05 12:45:00', 5, '</w:t>
      </w:r>
      <w:proofErr w:type="spellStart"/>
      <w:r w:rsidRPr="00D277B7">
        <w:rPr>
          <w:rFonts w:ascii="Consolas" w:eastAsia="Times New Roman" w:hAnsi="Consolas" w:cs="Times New Roman"/>
          <w:color w:val="000000"/>
          <w:sz w:val="18"/>
          <w:szCs w:val="18"/>
          <w:lang w:eastAsia="tr-TR"/>
        </w:rPr>
        <w:t>Devamli</w:t>
      </w:r>
      <w:proofErr w:type="spellEnd"/>
      <w:r w:rsidRPr="00D277B7">
        <w:rPr>
          <w:rFonts w:ascii="Consolas" w:eastAsia="Times New Roman" w:hAnsi="Consolas" w:cs="Times New Roman"/>
          <w:color w:val="000000"/>
          <w:sz w:val="18"/>
          <w:szCs w:val="18"/>
          <w:lang w:eastAsia="tr-TR"/>
        </w:rPr>
        <w:t>');</w:t>
      </w:r>
    </w:p>
    <w:p w14:paraId="4AB38CDE" w14:textId="77777777" w:rsidR="006C69E6"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57B73AB7"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5FAA3DFE"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5AE506DC"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37595364"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6646DB5E"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76507B5F"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12FD685A"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6FCE46A0"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3E9DEEFD"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592B78F7"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081FF8AF" w14:textId="77777777" w:rsidR="00D277B7" w:rsidRPr="007E70DB"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76AF1544" w14:textId="77777777" w:rsidR="00D277B7" w:rsidRDefault="00D277B7"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2657E5D"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INSERT INTO OGRENCILER (</w:t>
      </w:r>
      <w:proofErr w:type="spellStart"/>
      <w:r w:rsidRPr="00D277B7">
        <w:rPr>
          <w:rFonts w:ascii="Consolas" w:eastAsia="Times New Roman" w:hAnsi="Consolas" w:cs="Times New Roman"/>
          <w:color w:val="000000"/>
          <w:sz w:val="18"/>
          <w:szCs w:val="18"/>
          <w:lang w:eastAsia="tr-TR"/>
        </w:rPr>
        <w:t>Ogr_Id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ogr_AD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ogr_Soyad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ogr_DogumTarihi</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w:t>
      </w:r>
      <w:proofErr w:type="gramStart"/>
      <w:r w:rsidRPr="00D277B7">
        <w:rPr>
          <w:rFonts w:ascii="Consolas" w:eastAsia="Times New Roman" w:hAnsi="Consolas" w:cs="Times New Roman"/>
          <w:color w:val="000000"/>
          <w:sz w:val="18"/>
          <w:szCs w:val="18"/>
          <w:lang w:eastAsia="tr-TR"/>
        </w:rPr>
        <w:t>mail</w:t>
      </w:r>
      <w:proofErr w:type="spellEnd"/>
      <w:proofErr w:type="gram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ogr_cinsiyet</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ogr_KimlikNo</w:t>
      </w:r>
      <w:proofErr w:type="spellEnd"/>
      <w:r w:rsidRPr="00D277B7">
        <w:rPr>
          <w:rFonts w:ascii="Consolas" w:eastAsia="Times New Roman" w:hAnsi="Consolas" w:cs="Times New Roman"/>
          <w:color w:val="000000"/>
          <w:sz w:val="18"/>
          <w:szCs w:val="18"/>
          <w:lang w:eastAsia="tr-TR"/>
        </w:rPr>
        <w:t>)</w:t>
      </w:r>
    </w:p>
    <w:p w14:paraId="5AAD7FA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4D0785D8"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34A692F9"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(1, 'Öğrenci1', 'Soyadı1', '2000-01-01', 'ogr1@example.com', 'ERKEK', '12345678901'),</w:t>
      </w:r>
    </w:p>
    <w:p w14:paraId="75613CAF"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(2, 'Öğrenci2', 'Soyadı2', '2000-02-02', 'ogr2@example.com', 'KADIN', '23456789012'),</w:t>
      </w:r>
    </w:p>
    <w:p w14:paraId="2E620AC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(3, 'Öğrenci3', 'Soyadı3', '2000-03-03', 'ogr3@example.com', 'ERKEK', '34567890123'),</w:t>
      </w:r>
    </w:p>
    <w:p w14:paraId="02450C74"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(4, 'Öğrenci4', 'Soyadı4', '2000-04-04', 'ogr4@example.com', 'KADIN', '45678901234'),</w:t>
      </w:r>
    </w:p>
    <w:p w14:paraId="2DFB778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(5, 'Öğrenci5', 'Soyadı5', '2000-05-05', 'ogr5@example.com', 'ERKEK', '56789012345'),</w:t>
      </w:r>
    </w:p>
    <w:p w14:paraId="2325A1D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(6, 'Öğrenci6', 'Soyadı6', '2000-06-06', 'ogr6@example.com', 'KADIN', '67890123456'),</w:t>
      </w:r>
    </w:p>
    <w:p w14:paraId="75BF2C4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(7, 'Öğrenci7', 'Soyadı7', '2000-07-07', 'ogr7@example.com', 'ERKEK', '78901234567'),</w:t>
      </w:r>
    </w:p>
    <w:p w14:paraId="42131C00"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(8, 'Öğrenci8', 'Soyadı8', '2000-08-08', 'ogr8@example.com', 'KADIN', '89012345678'),</w:t>
      </w:r>
    </w:p>
    <w:p w14:paraId="7226156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(9, 'Öğrenci9', 'Soyadı9', '2000-09-09', 'ogr9@example.com', 'ERKEK', '90123456789'),</w:t>
      </w:r>
    </w:p>
    <w:p w14:paraId="7E759CE4" w14:textId="3A10BFE1" w:rsidR="00D277B7"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(10, 'Öğrenci10', 'Soyadı10', '2000-10-10', 'ogr10@example.com', 'KADIN', '01234567890');</w:t>
      </w:r>
    </w:p>
    <w:p w14:paraId="68E5D069"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0C8CAE60"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INSERT INTO Merkez (</w:t>
      </w:r>
      <w:proofErr w:type="spellStart"/>
      <w:r w:rsidRPr="00D277B7">
        <w:rPr>
          <w:rFonts w:ascii="Consolas" w:eastAsia="Times New Roman" w:hAnsi="Consolas" w:cs="Times New Roman"/>
          <w:color w:val="000000"/>
          <w:sz w:val="18"/>
          <w:szCs w:val="18"/>
          <w:lang w:eastAsia="tr-TR"/>
        </w:rPr>
        <w:t>hocaId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Ogr_Id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Sivan_id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Sinif_Id</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Ders_id</w:t>
      </w:r>
      <w:proofErr w:type="spellEnd"/>
      <w:r w:rsidRPr="00D277B7">
        <w:rPr>
          <w:rFonts w:ascii="Consolas" w:eastAsia="Times New Roman" w:hAnsi="Consolas" w:cs="Times New Roman"/>
          <w:color w:val="000000"/>
          <w:sz w:val="18"/>
          <w:szCs w:val="18"/>
          <w:lang w:eastAsia="tr-TR"/>
        </w:rPr>
        <w:t>)</w:t>
      </w:r>
    </w:p>
    <w:p w14:paraId="0C0A40B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VALUES</w:t>
      </w:r>
    </w:p>
    <w:p w14:paraId="00625E6B"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(1, 1, 1, 1, 1),</w:t>
      </w:r>
    </w:p>
    <w:p w14:paraId="58CCD47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(2, 2, 2, 2, 2),</w:t>
      </w:r>
    </w:p>
    <w:p w14:paraId="450079E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(3, 3, 4, 3, 3),</w:t>
      </w:r>
    </w:p>
    <w:p w14:paraId="3E52825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(4, 5, 5, 4, 4),</w:t>
      </w:r>
    </w:p>
    <w:p w14:paraId="533EC9C8" w14:textId="7E6020FE" w:rsidR="00D277B7"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(5, 6, 5, 4, 5);</w:t>
      </w:r>
    </w:p>
    <w:p w14:paraId="089505C6"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020C7F16" w14:textId="1F52BFD2" w:rsid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UPDATE </w:t>
      </w:r>
      <w:proofErr w:type="spellStart"/>
      <w:r w:rsidRPr="00D277B7">
        <w:rPr>
          <w:rFonts w:ascii="Consolas" w:eastAsia="Times New Roman" w:hAnsi="Consolas" w:cs="Times New Roman"/>
          <w:color w:val="000000"/>
          <w:sz w:val="18"/>
          <w:szCs w:val="18"/>
          <w:lang w:eastAsia="tr-TR"/>
        </w:rPr>
        <w:t>ogrenciler</w:t>
      </w:r>
      <w:proofErr w:type="spellEnd"/>
    </w:p>
    <w:p w14:paraId="680D33BD" w14:textId="77777777" w:rsid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125EC0E" w14:textId="34742DC8"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r w:rsidRPr="00D277B7">
        <w:rPr>
          <w:rFonts w:ascii="Consolas" w:eastAsia="Times New Roman" w:hAnsi="Consolas" w:cs="Times New Roman"/>
          <w:color w:val="000000"/>
          <w:sz w:val="18"/>
          <w:szCs w:val="18"/>
          <w:lang w:eastAsia="tr-TR"/>
        </w:rPr>
        <w:t>Ogr_</w:t>
      </w:r>
      <w:proofErr w:type="gramStart"/>
      <w:r w:rsidRPr="00D277B7">
        <w:rPr>
          <w:rFonts w:ascii="Consolas" w:eastAsia="Times New Roman" w:hAnsi="Consolas" w:cs="Times New Roman"/>
          <w:color w:val="000000"/>
          <w:sz w:val="18"/>
          <w:szCs w:val="18"/>
          <w:lang w:eastAsia="tr-TR"/>
        </w:rPr>
        <w:t>AD</w:t>
      </w:r>
      <w:proofErr w:type="spellEnd"/>
      <w:r w:rsidRPr="00D277B7">
        <w:rPr>
          <w:rFonts w:ascii="Consolas" w:eastAsia="Times New Roman" w:hAnsi="Consolas" w:cs="Times New Roman"/>
          <w:color w:val="000000"/>
          <w:sz w:val="18"/>
          <w:szCs w:val="18"/>
          <w:lang w:eastAsia="tr-TR"/>
        </w:rPr>
        <w:t xml:space="preserve">  =</w:t>
      </w:r>
      <w:proofErr w:type="gramEnd"/>
      <w:r w:rsidRPr="00D277B7">
        <w:rPr>
          <w:rFonts w:ascii="Consolas" w:eastAsia="Times New Roman" w:hAnsi="Consolas" w:cs="Times New Roman"/>
          <w:color w:val="000000"/>
          <w:sz w:val="18"/>
          <w:szCs w:val="18"/>
          <w:lang w:eastAsia="tr-TR"/>
        </w:rPr>
        <w:t xml:space="preserve"> CASE </w:t>
      </w:r>
      <w:proofErr w:type="spellStart"/>
      <w:r w:rsidRPr="00D277B7">
        <w:rPr>
          <w:rFonts w:ascii="Consolas" w:eastAsia="Times New Roman" w:hAnsi="Consolas" w:cs="Times New Roman"/>
          <w:color w:val="000000"/>
          <w:sz w:val="18"/>
          <w:szCs w:val="18"/>
          <w:lang w:eastAsia="tr-TR"/>
        </w:rPr>
        <w:t>Ogr_Id</w:t>
      </w:r>
      <w:proofErr w:type="spellEnd"/>
    </w:p>
    <w:p w14:paraId="76DD9C0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r w:rsidRPr="00D277B7">
        <w:rPr>
          <w:rFonts w:ascii="Consolas" w:eastAsia="Times New Roman" w:hAnsi="Consolas" w:cs="Times New Roman"/>
          <w:color w:val="000000"/>
          <w:sz w:val="18"/>
          <w:szCs w:val="18"/>
          <w:lang w:eastAsia="tr-TR"/>
        </w:rPr>
        <w:t>When</w:t>
      </w:r>
      <w:proofErr w:type="spellEnd"/>
      <w:r w:rsidRPr="00D277B7">
        <w:rPr>
          <w:rFonts w:ascii="Consolas" w:eastAsia="Times New Roman" w:hAnsi="Consolas" w:cs="Times New Roman"/>
          <w:color w:val="000000"/>
          <w:sz w:val="18"/>
          <w:szCs w:val="18"/>
          <w:lang w:eastAsia="tr-TR"/>
        </w:rPr>
        <w:t xml:space="preserve"> 1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Omad</w:t>
      </w:r>
      <w:proofErr w:type="spellEnd"/>
      <w:r w:rsidRPr="00D277B7">
        <w:rPr>
          <w:rFonts w:ascii="Consolas" w:eastAsia="Times New Roman" w:hAnsi="Consolas" w:cs="Times New Roman"/>
          <w:color w:val="000000"/>
          <w:sz w:val="18"/>
          <w:szCs w:val="18"/>
          <w:lang w:eastAsia="tr-TR"/>
        </w:rPr>
        <w:t>'</w:t>
      </w:r>
    </w:p>
    <w:p w14:paraId="2EB82C5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r w:rsidRPr="00D277B7">
        <w:rPr>
          <w:rFonts w:ascii="Consolas" w:eastAsia="Times New Roman" w:hAnsi="Consolas" w:cs="Times New Roman"/>
          <w:color w:val="000000"/>
          <w:sz w:val="18"/>
          <w:szCs w:val="18"/>
          <w:lang w:eastAsia="tr-TR"/>
        </w:rPr>
        <w:t>When</w:t>
      </w:r>
      <w:proofErr w:type="spellEnd"/>
      <w:r w:rsidRPr="00D277B7">
        <w:rPr>
          <w:rFonts w:ascii="Consolas" w:eastAsia="Times New Roman" w:hAnsi="Consolas" w:cs="Times New Roman"/>
          <w:color w:val="000000"/>
          <w:sz w:val="18"/>
          <w:szCs w:val="18"/>
          <w:lang w:eastAsia="tr-TR"/>
        </w:rPr>
        <w:t xml:space="preserve"> 2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'Sarah'</w:t>
      </w:r>
    </w:p>
    <w:p w14:paraId="6A8AA1A8"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3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'Mehmet'</w:t>
      </w:r>
    </w:p>
    <w:p w14:paraId="63689ADF"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4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'Sema'</w:t>
      </w:r>
    </w:p>
    <w:p w14:paraId="3F0A4BFB"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5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'Ahmet'</w:t>
      </w:r>
    </w:p>
    <w:p w14:paraId="0911B667"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6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irem</w:t>
      </w:r>
      <w:proofErr w:type="spellEnd"/>
      <w:r w:rsidRPr="00D277B7">
        <w:rPr>
          <w:rFonts w:ascii="Consolas" w:eastAsia="Times New Roman" w:hAnsi="Consolas" w:cs="Times New Roman"/>
          <w:color w:val="000000"/>
          <w:sz w:val="18"/>
          <w:szCs w:val="18"/>
          <w:lang w:eastAsia="tr-TR"/>
        </w:rPr>
        <w:t>'</w:t>
      </w:r>
    </w:p>
    <w:p w14:paraId="078F3535"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7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'Lutfi'</w:t>
      </w:r>
    </w:p>
    <w:p w14:paraId="1BF8F70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8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'Kayan'</w:t>
      </w:r>
    </w:p>
    <w:p w14:paraId="392A0ABB"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9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Rakan</w:t>
      </w:r>
      <w:proofErr w:type="spellEnd"/>
      <w:r w:rsidRPr="00D277B7">
        <w:rPr>
          <w:rFonts w:ascii="Consolas" w:eastAsia="Times New Roman" w:hAnsi="Consolas" w:cs="Times New Roman"/>
          <w:color w:val="000000"/>
          <w:sz w:val="18"/>
          <w:szCs w:val="18"/>
          <w:lang w:eastAsia="tr-TR"/>
        </w:rPr>
        <w:t>'</w:t>
      </w:r>
    </w:p>
    <w:p w14:paraId="1CEA8872" w14:textId="22AABF48"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10 </w:t>
      </w:r>
      <w:proofErr w:type="spellStart"/>
      <w:r w:rsidRPr="00D277B7">
        <w:rPr>
          <w:rFonts w:ascii="Consolas" w:eastAsia="Times New Roman" w:hAnsi="Consolas" w:cs="Times New Roman"/>
          <w:color w:val="000000"/>
          <w:sz w:val="18"/>
          <w:szCs w:val="18"/>
          <w:lang w:eastAsia="tr-TR"/>
        </w:rPr>
        <w:t>then'Rama</w:t>
      </w:r>
      <w:proofErr w:type="spellEnd"/>
      <w:r w:rsidRPr="00D277B7">
        <w:rPr>
          <w:rFonts w:ascii="Consolas" w:eastAsia="Times New Roman" w:hAnsi="Consolas" w:cs="Times New Roman"/>
          <w:color w:val="000000"/>
          <w:sz w:val="18"/>
          <w:szCs w:val="18"/>
          <w:lang w:eastAsia="tr-TR"/>
        </w:rPr>
        <w:t>'</w:t>
      </w:r>
    </w:p>
    <w:p w14:paraId="6C812F17"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END,</w:t>
      </w:r>
    </w:p>
    <w:p w14:paraId="32F86F9B"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 </w:t>
      </w:r>
      <w:proofErr w:type="spellStart"/>
      <w:proofErr w:type="gramStart"/>
      <w:r w:rsidRPr="00D277B7">
        <w:rPr>
          <w:rFonts w:ascii="Consolas" w:eastAsia="Times New Roman" w:hAnsi="Consolas" w:cs="Times New Roman"/>
          <w:color w:val="000000"/>
          <w:sz w:val="18"/>
          <w:szCs w:val="18"/>
          <w:lang w:eastAsia="tr-TR"/>
        </w:rPr>
        <w:t>ogr</w:t>
      </w:r>
      <w:proofErr w:type="gramEnd"/>
      <w:r w:rsidRPr="00D277B7">
        <w:rPr>
          <w:rFonts w:ascii="Consolas" w:eastAsia="Times New Roman" w:hAnsi="Consolas" w:cs="Times New Roman"/>
          <w:color w:val="000000"/>
          <w:sz w:val="18"/>
          <w:szCs w:val="18"/>
          <w:lang w:eastAsia="tr-TR"/>
        </w:rPr>
        <w:t>_Soyad</w:t>
      </w:r>
      <w:proofErr w:type="spellEnd"/>
      <w:r w:rsidRPr="00D277B7">
        <w:rPr>
          <w:rFonts w:ascii="Consolas" w:eastAsia="Times New Roman" w:hAnsi="Consolas" w:cs="Times New Roman"/>
          <w:color w:val="000000"/>
          <w:sz w:val="18"/>
          <w:szCs w:val="18"/>
          <w:lang w:eastAsia="tr-TR"/>
        </w:rPr>
        <w:t xml:space="preserve"> = CASE </w:t>
      </w:r>
      <w:proofErr w:type="spellStart"/>
      <w:r w:rsidRPr="00D277B7">
        <w:rPr>
          <w:rFonts w:ascii="Consolas" w:eastAsia="Times New Roman" w:hAnsi="Consolas" w:cs="Times New Roman"/>
          <w:color w:val="000000"/>
          <w:sz w:val="18"/>
          <w:szCs w:val="18"/>
          <w:lang w:eastAsia="tr-TR"/>
        </w:rPr>
        <w:t>Ogr_Id</w:t>
      </w:r>
      <w:proofErr w:type="spellEnd"/>
    </w:p>
    <w:p w14:paraId="7FDE56A9"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r w:rsidRPr="00D277B7">
        <w:rPr>
          <w:rFonts w:ascii="Consolas" w:eastAsia="Times New Roman" w:hAnsi="Consolas" w:cs="Times New Roman"/>
          <w:color w:val="000000"/>
          <w:sz w:val="18"/>
          <w:szCs w:val="18"/>
          <w:lang w:eastAsia="tr-TR"/>
        </w:rPr>
        <w:t>When</w:t>
      </w:r>
      <w:proofErr w:type="spellEnd"/>
      <w:r w:rsidRPr="00D277B7">
        <w:rPr>
          <w:rFonts w:ascii="Consolas" w:eastAsia="Times New Roman" w:hAnsi="Consolas" w:cs="Times New Roman"/>
          <w:color w:val="000000"/>
          <w:sz w:val="18"/>
          <w:szCs w:val="18"/>
          <w:lang w:eastAsia="tr-TR"/>
        </w:rPr>
        <w:t xml:space="preserve"> 1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'OUSMAN'</w:t>
      </w:r>
    </w:p>
    <w:p w14:paraId="0FAF8AE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r w:rsidRPr="00D277B7">
        <w:rPr>
          <w:rFonts w:ascii="Consolas" w:eastAsia="Times New Roman" w:hAnsi="Consolas" w:cs="Times New Roman"/>
          <w:color w:val="000000"/>
          <w:sz w:val="18"/>
          <w:szCs w:val="18"/>
          <w:lang w:eastAsia="tr-TR"/>
        </w:rPr>
        <w:t>When</w:t>
      </w:r>
      <w:proofErr w:type="spellEnd"/>
      <w:r w:rsidRPr="00D277B7">
        <w:rPr>
          <w:rFonts w:ascii="Consolas" w:eastAsia="Times New Roman" w:hAnsi="Consolas" w:cs="Times New Roman"/>
          <w:color w:val="000000"/>
          <w:sz w:val="18"/>
          <w:szCs w:val="18"/>
          <w:lang w:eastAsia="tr-TR"/>
        </w:rPr>
        <w:t xml:space="preserve"> 2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'OUSMAN'</w:t>
      </w:r>
    </w:p>
    <w:p w14:paraId="5C7197E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3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'Sayan'</w:t>
      </w:r>
    </w:p>
    <w:p w14:paraId="0CDDC27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4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'ASLAN'</w:t>
      </w:r>
    </w:p>
    <w:p w14:paraId="327A8D53"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5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NAZi</w:t>
      </w:r>
      <w:proofErr w:type="spellEnd"/>
      <w:r w:rsidRPr="00D277B7">
        <w:rPr>
          <w:rFonts w:ascii="Consolas" w:eastAsia="Times New Roman" w:hAnsi="Consolas" w:cs="Times New Roman"/>
          <w:color w:val="000000"/>
          <w:sz w:val="18"/>
          <w:szCs w:val="18"/>
          <w:lang w:eastAsia="tr-TR"/>
        </w:rPr>
        <w:t>'</w:t>
      </w:r>
    </w:p>
    <w:p w14:paraId="228C7C2D"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6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'SALAH'</w:t>
      </w:r>
    </w:p>
    <w:p w14:paraId="028487B8"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7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'MASSUD'</w:t>
      </w:r>
    </w:p>
    <w:p w14:paraId="3157484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8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'MEHMET'</w:t>
      </w:r>
    </w:p>
    <w:p w14:paraId="7C7BB81C"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9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'YOUSEF'</w:t>
      </w:r>
    </w:p>
    <w:p w14:paraId="3152FA7E"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when</w:t>
      </w:r>
      <w:proofErr w:type="spellEnd"/>
      <w:proofErr w:type="gramEnd"/>
      <w:r w:rsidRPr="00D277B7">
        <w:rPr>
          <w:rFonts w:ascii="Consolas" w:eastAsia="Times New Roman" w:hAnsi="Consolas" w:cs="Times New Roman"/>
          <w:color w:val="000000"/>
          <w:sz w:val="18"/>
          <w:szCs w:val="18"/>
          <w:lang w:eastAsia="tr-TR"/>
        </w:rPr>
        <w:t xml:space="preserve"> 10 </w:t>
      </w:r>
      <w:proofErr w:type="spellStart"/>
      <w:r w:rsidRPr="00D277B7">
        <w:rPr>
          <w:rFonts w:ascii="Consolas" w:eastAsia="Times New Roman" w:hAnsi="Consolas" w:cs="Times New Roman"/>
          <w:color w:val="000000"/>
          <w:sz w:val="18"/>
          <w:szCs w:val="18"/>
          <w:lang w:eastAsia="tr-TR"/>
        </w:rPr>
        <w:t>then</w:t>
      </w:r>
      <w:proofErr w:type="spellEnd"/>
      <w:r w:rsidRPr="00D277B7">
        <w:rPr>
          <w:rFonts w:ascii="Consolas" w:eastAsia="Times New Roman" w:hAnsi="Consolas" w:cs="Times New Roman"/>
          <w:color w:val="000000"/>
          <w:sz w:val="18"/>
          <w:szCs w:val="18"/>
          <w:lang w:eastAsia="tr-TR"/>
        </w:rPr>
        <w:t xml:space="preserve"> 'ABDULLAH'</w:t>
      </w:r>
    </w:p>
    <w:p w14:paraId="5760720A"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2A03C14D"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END</w:t>
      </w:r>
    </w:p>
    <w:p w14:paraId="6FA16815" w14:textId="6D1B6E60" w:rsidR="00D277B7" w:rsidRPr="007E70DB" w:rsidRDefault="00D277B7" w:rsidP="00D277B7">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WHERE </w:t>
      </w:r>
      <w:proofErr w:type="spellStart"/>
      <w:r w:rsidRPr="00D277B7">
        <w:rPr>
          <w:rFonts w:ascii="Consolas" w:eastAsia="Times New Roman" w:hAnsi="Consolas" w:cs="Times New Roman"/>
          <w:color w:val="000000"/>
          <w:sz w:val="18"/>
          <w:szCs w:val="18"/>
          <w:lang w:eastAsia="tr-TR"/>
        </w:rPr>
        <w:t>Ogr_Id</w:t>
      </w:r>
      <w:proofErr w:type="spellEnd"/>
      <w:r w:rsidRPr="00D277B7">
        <w:rPr>
          <w:rFonts w:ascii="Consolas" w:eastAsia="Times New Roman" w:hAnsi="Consolas" w:cs="Times New Roman"/>
          <w:color w:val="000000"/>
          <w:sz w:val="18"/>
          <w:szCs w:val="18"/>
          <w:lang w:eastAsia="tr-TR"/>
        </w:rPr>
        <w:t xml:space="preserve"> IN (1, 2, 3, 4, 5, 6, 7, 8, 9, 10);</w:t>
      </w:r>
    </w:p>
    <w:p w14:paraId="2C44D7F9" w14:textId="77777777" w:rsidR="006C69E6"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3BA38392"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648FACC8"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32EE69EB"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72FDA75C"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120C8830" w14:textId="77777777" w:rsidR="00D277B7" w:rsidRDefault="00D277B7" w:rsidP="006C69E6">
      <w:pPr>
        <w:shd w:val="clear" w:color="auto" w:fill="FFFFFF"/>
        <w:spacing w:after="0" w:line="276" w:lineRule="auto"/>
        <w:rPr>
          <w:rFonts w:ascii="Consolas" w:eastAsia="Times New Roman" w:hAnsi="Consolas" w:cs="Times New Roman"/>
          <w:color w:val="000000"/>
          <w:sz w:val="18"/>
          <w:szCs w:val="18"/>
          <w:lang w:eastAsia="tr-TR"/>
        </w:rPr>
      </w:pPr>
    </w:p>
    <w:p w14:paraId="6FE391D0" w14:textId="370413E6" w:rsidR="00D277B7" w:rsidRPr="006406D5"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
    <w:p w14:paraId="6EE7341D"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select</w:t>
      </w:r>
      <w:proofErr w:type="spellEnd"/>
      <w:proofErr w:type="gramEnd"/>
      <w:r w:rsidRPr="00D277B7">
        <w:rPr>
          <w:rFonts w:ascii="Consolas" w:eastAsia="Times New Roman" w:hAnsi="Consolas" w:cs="Times New Roman"/>
          <w:color w:val="000000"/>
          <w:sz w:val="18"/>
          <w:szCs w:val="18"/>
          <w:lang w:eastAsia="tr-TR"/>
        </w:rPr>
        <w:t xml:space="preserve"> *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Dersler;</w:t>
      </w:r>
    </w:p>
    <w:p w14:paraId="36C73B17"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select</w:t>
      </w:r>
      <w:proofErr w:type="spellEnd"/>
      <w:proofErr w:type="gramEnd"/>
      <w:r w:rsidRPr="00D277B7">
        <w:rPr>
          <w:rFonts w:ascii="Consolas" w:eastAsia="Times New Roman" w:hAnsi="Consolas" w:cs="Times New Roman"/>
          <w:color w:val="000000"/>
          <w:sz w:val="18"/>
          <w:szCs w:val="18"/>
          <w:lang w:eastAsia="tr-TR"/>
        </w:rPr>
        <w:t xml:space="preserve"> *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OGRENCILER;</w:t>
      </w:r>
    </w:p>
    <w:p w14:paraId="1432B341"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r w:rsidRPr="00D277B7">
        <w:rPr>
          <w:rFonts w:ascii="Consolas" w:eastAsia="Times New Roman" w:hAnsi="Consolas" w:cs="Times New Roman"/>
          <w:color w:val="000000"/>
          <w:sz w:val="18"/>
          <w:szCs w:val="18"/>
          <w:lang w:eastAsia="tr-TR"/>
        </w:rPr>
        <w:t xml:space="preserve">Select *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Hocalar3;</w:t>
      </w:r>
    </w:p>
    <w:p w14:paraId="78138C8B"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select</w:t>
      </w:r>
      <w:proofErr w:type="spellEnd"/>
      <w:proofErr w:type="gram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katilimlar</w:t>
      </w:r>
      <w:proofErr w:type="spellEnd"/>
      <w:r w:rsidRPr="00D277B7">
        <w:rPr>
          <w:rFonts w:ascii="Consolas" w:eastAsia="Times New Roman" w:hAnsi="Consolas" w:cs="Times New Roman"/>
          <w:color w:val="000000"/>
          <w:sz w:val="18"/>
          <w:szCs w:val="18"/>
          <w:lang w:eastAsia="tr-TR"/>
        </w:rPr>
        <w:t>;</w:t>
      </w:r>
    </w:p>
    <w:p w14:paraId="210398B9"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select</w:t>
      </w:r>
      <w:proofErr w:type="spellEnd"/>
      <w:proofErr w:type="gramEnd"/>
      <w:r w:rsidRPr="00D277B7">
        <w:rPr>
          <w:rFonts w:ascii="Consolas" w:eastAsia="Times New Roman" w:hAnsi="Consolas" w:cs="Times New Roman"/>
          <w:color w:val="000000"/>
          <w:sz w:val="18"/>
          <w:szCs w:val="18"/>
          <w:lang w:eastAsia="tr-TR"/>
        </w:rPr>
        <w:t xml:space="preserve"> *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Sinavlar</w:t>
      </w:r>
      <w:proofErr w:type="spellEnd"/>
      <w:r w:rsidRPr="00D277B7">
        <w:rPr>
          <w:rFonts w:ascii="Consolas" w:eastAsia="Times New Roman" w:hAnsi="Consolas" w:cs="Times New Roman"/>
          <w:color w:val="000000"/>
          <w:sz w:val="18"/>
          <w:szCs w:val="18"/>
          <w:lang w:eastAsia="tr-TR"/>
        </w:rPr>
        <w:t>;</w:t>
      </w:r>
    </w:p>
    <w:p w14:paraId="2206BE29" w14:textId="77777777" w:rsidR="00D277B7" w:rsidRPr="00D277B7" w:rsidRDefault="00D277B7" w:rsidP="00D277B7">
      <w:pPr>
        <w:pBdr>
          <w:top w:val="single" w:sz="4" w:space="1" w:color="auto"/>
          <w:left w:val="single" w:sz="4" w:space="4" w:color="auto"/>
          <w:bottom w:val="single" w:sz="4" w:space="1" w:color="auto"/>
          <w:right w:val="single" w:sz="4" w:space="4" w:color="auto"/>
        </w:pBdr>
        <w:shd w:val="clear" w:color="auto" w:fill="FFFFFF"/>
        <w:tabs>
          <w:tab w:val="left" w:pos="1535"/>
        </w:tabs>
        <w:spacing w:after="0" w:line="276" w:lineRule="auto"/>
        <w:rPr>
          <w:rFonts w:ascii="Consolas" w:eastAsia="Times New Roman" w:hAnsi="Consolas" w:cs="Times New Roman"/>
          <w:color w:val="000000"/>
          <w:sz w:val="18"/>
          <w:szCs w:val="18"/>
          <w:lang w:eastAsia="tr-TR"/>
        </w:rPr>
      </w:pPr>
      <w:proofErr w:type="spellStart"/>
      <w:proofErr w:type="gramStart"/>
      <w:r w:rsidRPr="00D277B7">
        <w:rPr>
          <w:rFonts w:ascii="Consolas" w:eastAsia="Times New Roman" w:hAnsi="Consolas" w:cs="Times New Roman"/>
          <w:color w:val="000000"/>
          <w:sz w:val="18"/>
          <w:szCs w:val="18"/>
          <w:lang w:eastAsia="tr-TR"/>
        </w:rPr>
        <w:t>select</w:t>
      </w:r>
      <w:proofErr w:type="spellEnd"/>
      <w:proofErr w:type="gramEnd"/>
      <w:r w:rsidRPr="00D277B7">
        <w:rPr>
          <w:rFonts w:ascii="Consolas" w:eastAsia="Times New Roman" w:hAnsi="Consolas" w:cs="Times New Roman"/>
          <w:color w:val="000000"/>
          <w:sz w:val="18"/>
          <w:szCs w:val="18"/>
          <w:lang w:eastAsia="tr-TR"/>
        </w:rPr>
        <w:t xml:space="preserve"> * </w:t>
      </w:r>
      <w:proofErr w:type="spellStart"/>
      <w:r w:rsidRPr="00D277B7">
        <w:rPr>
          <w:rFonts w:ascii="Consolas" w:eastAsia="Times New Roman" w:hAnsi="Consolas" w:cs="Times New Roman"/>
          <w:color w:val="000000"/>
          <w:sz w:val="18"/>
          <w:szCs w:val="18"/>
          <w:lang w:eastAsia="tr-TR"/>
        </w:rPr>
        <w:t>from</w:t>
      </w:r>
      <w:proofErr w:type="spellEnd"/>
      <w:r w:rsidRPr="00D277B7">
        <w:rPr>
          <w:rFonts w:ascii="Consolas" w:eastAsia="Times New Roman" w:hAnsi="Consolas" w:cs="Times New Roman"/>
          <w:color w:val="000000"/>
          <w:sz w:val="18"/>
          <w:szCs w:val="18"/>
          <w:lang w:eastAsia="tr-TR"/>
        </w:rPr>
        <w:t xml:space="preserve"> </w:t>
      </w:r>
      <w:proofErr w:type="spellStart"/>
      <w:r w:rsidRPr="00D277B7">
        <w:rPr>
          <w:rFonts w:ascii="Consolas" w:eastAsia="Times New Roman" w:hAnsi="Consolas" w:cs="Times New Roman"/>
          <w:color w:val="000000"/>
          <w:sz w:val="18"/>
          <w:szCs w:val="18"/>
          <w:lang w:eastAsia="tr-TR"/>
        </w:rPr>
        <w:t>Siniflar</w:t>
      </w:r>
      <w:proofErr w:type="spellEnd"/>
      <w:r w:rsidRPr="00D277B7">
        <w:rPr>
          <w:rFonts w:ascii="Consolas" w:eastAsia="Times New Roman" w:hAnsi="Consolas" w:cs="Times New Roman"/>
          <w:color w:val="000000"/>
          <w:sz w:val="18"/>
          <w:szCs w:val="18"/>
          <w:lang w:eastAsia="tr-TR"/>
        </w:rPr>
        <w:t>;</w:t>
      </w:r>
    </w:p>
    <w:p w14:paraId="7A0A83C1" w14:textId="77777777" w:rsidR="006C69E6"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7E3471BE" w14:textId="77777777" w:rsidR="006406D5" w:rsidRPr="007E70DB" w:rsidRDefault="006406D5" w:rsidP="006C69E6">
      <w:pPr>
        <w:shd w:val="clear" w:color="auto" w:fill="FFFFFF"/>
        <w:spacing w:after="0" w:line="276" w:lineRule="auto"/>
        <w:rPr>
          <w:rFonts w:ascii="Consolas" w:eastAsia="Times New Roman" w:hAnsi="Consolas" w:cs="Times New Roman"/>
          <w:color w:val="000000"/>
          <w:sz w:val="18"/>
          <w:szCs w:val="18"/>
          <w:lang w:eastAsia="tr-TR"/>
        </w:rPr>
      </w:pPr>
    </w:p>
    <w:p w14:paraId="50FAC70E" w14:textId="5E2C1E8E" w:rsidR="006C69E6" w:rsidRDefault="006406D5" w:rsidP="006C69E6">
      <w:pPr>
        <w:shd w:val="clear" w:color="auto" w:fill="FFFFFF"/>
        <w:spacing w:after="0" w:line="276" w:lineRule="auto"/>
        <w:rPr>
          <w:rFonts w:ascii="Consolas" w:eastAsia="Times New Roman" w:hAnsi="Consolas" w:cs="Times New Roman"/>
          <w:color w:val="2E74B5" w:themeColor="accent5" w:themeShade="BF"/>
          <w:sz w:val="28"/>
          <w:szCs w:val="28"/>
          <w:lang w:eastAsia="tr-TR"/>
        </w:rPr>
      </w:pPr>
      <w:r w:rsidRPr="006406D5">
        <w:rPr>
          <w:rFonts w:ascii="Consolas" w:eastAsia="Times New Roman" w:hAnsi="Consolas" w:cs="Times New Roman"/>
          <w:color w:val="2E74B5" w:themeColor="accent5" w:themeShade="BF"/>
          <w:sz w:val="28"/>
          <w:szCs w:val="28"/>
          <w:lang w:eastAsia="tr-TR"/>
        </w:rPr>
        <w:t xml:space="preserve">-- Product </w:t>
      </w:r>
    </w:p>
    <w:p w14:paraId="406B1D29" w14:textId="77777777" w:rsidR="006406D5" w:rsidRPr="006406D5" w:rsidRDefault="006406D5" w:rsidP="006C69E6">
      <w:pPr>
        <w:shd w:val="clear" w:color="auto" w:fill="FFFFFF"/>
        <w:spacing w:after="0" w:line="276" w:lineRule="auto"/>
        <w:rPr>
          <w:rFonts w:ascii="Consolas" w:eastAsia="Times New Roman" w:hAnsi="Consolas" w:cs="Times New Roman"/>
          <w:color w:val="2E74B5" w:themeColor="accent5" w:themeShade="BF"/>
          <w:sz w:val="28"/>
          <w:szCs w:val="28"/>
          <w:lang w:eastAsia="tr-TR"/>
        </w:rPr>
      </w:pPr>
    </w:p>
    <w:p w14:paraId="6A25BC83" w14:textId="77777777"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BC8A1FA" w14:textId="559C5996"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OGRENCILER , Dersler;</w:t>
      </w:r>
    </w:p>
    <w:p w14:paraId="128CBB5A" w14:textId="77777777" w:rsidR="006C69E6"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53596631" w14:textId="77777777" w:rsidR="006406D5" w:rsidRPr="007E70DB" w:rsidRDefault="006406D5" w:rsidP="006C69E6">
      <w:pPr>
        <w:shd w:val="clear" w:color="auto" w:fill="FFFFFF"/>
        <w:spacing w:after="0" w:line="276" w:lineRule="auto"/>
        <w:rPr>
          <w:rFonts w:ascii="Consolas" w:eastAsia="Times New Roman" w:hAnsi="Consolas" w:cs="Times New Roman"/>
          <w:color w:val="000000"/>
          <w:sz w:val="18"/>
          <w:szCs w:val="18"/>
          <w:lang w:eastAsia="tr-TR"/>
        </w:rPr>
      </w:pPr>
    </w:p>
    <w:p w14:paraId="1BC1CE09" w14:textId="5F1914D3" w:rsidR="006C69E6" w:rsidRDefault="006406D5" w:rsidP="006C69E6">
      <w:pPr>
        <w:shd w:val="clear" w:color="auto" w:fill="FFFFFF"/>
        <w:spacing w:after="0" w:line="276" w:lineRule="auto"/>
        <w:rPr>
          <w:rFonts w:ascii="Consolas" w:eastAsia="Times New Roman" w:hAnsi="Consolas" w:cs="Times New Roman"/>
          <w:color w:val="2E74B5" w:themeColor="accent5" w:themeShade="BF"/>
          <w:sz w:val="24"/>
          <w:szCs w:val="24"/>
          <w:lang w:eastAsia="tr-TR"/>
        </w:rPr>
      </w:pPr>
      <w:r w:rsidRPr="006406D5">
        <w:rPr>
          <w:rFonts w:ascii="Consolas" w:eastAsia="Times New Roman" w:hAnsi="Consolas" w:cs="Times New Roman"/>
          <w:color w:val="2E74B5" w:themeColor="accent5" w:themeShade="BF"/>
          <w:sz w:val="24"/>
          <w:szCs w:val="24"/>
          <w:lang w:eastAsia="tr-TR"/>
        </w:rPr>
        <w:t xml:space="preserve">-- </w:t>
      </w:r>
      <w:proofErr w:type="spellStart"/>
      <w:r w:rsidRPr="006406D5">
        <w:rPr>
          <w:rFonts w:ascii="Consolas" w:eastAsia="Times New Roman" w:hAnsi="Consolas" w:cs="Times New Roman"/>
          <w:color w:val="2E74B5" w:themeColor="accent5" w:themeShade="BF"/>
          <w:sz w:val="24"/>
          <w:szCs w:val="24"/>
          <w:lang w:eastAsia="tr-TR"/>
        </w:rPr>
        <w:t>Selection</w:t>
      </w:r>
      <w:proofErr w:type="spellEnd"/>
    </w:p>
    <w:p w14:paraId="2D4C303D" w14:textId="77777777" w:rsidR="006406D5" w:rsidRPr="006406D5" w:rsidRDefault="006406D5" w:rsidP="006C69E6">
      <w:pPr>
        <w:shd w:val="clear" w:color="auto" w:fill="FFFFFF"/>
        <w:spacing w:after="0" w:line="276" w:lineRule="auto"/>
        <w:rPr>
          <w:rFonts w:ascii="Consolas" w:eastAsia="Times New Roman" w:hAnsi="Consolas" w:cs="Times New Roman"/>
          <w:color w:val="2E74B5" w:themeColor="accent5" w:themeShade="BF"/>
          <w:sz w:val="24"/>
          <w:szCs w:val="24"/>
          <w:lang w:eastAsia="tr-TR"/>
        </w:rPr>
      </w:pPr>
    </w:p>
    <w:p w14:paraId="096E700D" w14:textId="77777777"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283A229" w14:textId="0BB3BD36"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Where</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 'Sarah' ;</w:t>
      </w:r>
    </w:p>
    <w:p w14:paraId="1C5115A0" w14:textId="77777777" w:rsidR="006406D5" w:rsidRPr="007E70DB"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6FE765EA"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157B98B2" w14:textId="4305AC91"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4BBA19A8" w14:textId="3D7719D9"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1D276F2E" w14:textId="0CE0E6EB"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2AE177FB" w14:textId="26C4ACDB"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62280AC6" w14:textId="4B8B6A57" w:rsidR="006C69E6" w:rsidRPr="006406D5" w:rsidRDefault="006406D5" w:rsidP="006C69E6">
      <w:pPr>
        <w:shd w:val="clear" w:color="auto" w:fill="FFFFFF"/>
        <w:spacing w:after="0" w:line="276" w:lineRule="auto"/>
        <w:rPr>
          <w:rFonts w:ascii="Consolas" w:eastAsia="Times New Roman" w:hAnsi="Consolas" w:cs="Times New Roman"/>
          <w:color w:val="0000FF"/>
          <w:sz w:val="24"/>
          <w:szCs w:val="24"/>
          <w:lang w:eastAsia="tr-TR"/>
        </w:rPr>
      </w:pPr>
      <w:r w:rsidRPr="006406D5">
        <w:rPr>
          <w:rFonts w:ascii="Consolas" w:eastAsia="Times New Roman" w:hAnsi="Consolas" w:cs="Times New Roman"/>
          <w:color w:val="0000FF"/>
          <w:sz w:val="24"/>
          <w:szCs w:val="24"/>
          <w:lang w:eastAsia="tr-TR"/>
        </w:rPr>
        <w:t xml:space="preserve">-- </w:t>
      </w:r>
      <w:proofErr w:type="spellStart"/>
      <w:r w:rsidRPr="006406D5">
        <w:rPr>
          <w:rFonts w:ascii="Consolas" w:eastAsia="Times New Roman" w:hAnsi="Consolas" w:cs="Times New Roman"/>
          <w:color w:val="0000FF"/>
          <w:sz w:val="24"/>
          <w:szCs w:val="24"/>
          <w:lang w:eastAsia="tr-TR"/>
        </w:rPr>
        <w:t>projection</w:t>
      </w:r>
      <w:proofErr w:type="spellEnd"/>
    </w:p>
    <w:p w14:paraId="6279C7BA"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5B45646A" w14:textId="77777777"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51CAB8EE" w14:textId="3AEE1917" w:rsidR="006C69E6"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ogr_Soyad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ogr_KimlikNo</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
    <w:p w14:paraId="2E52D625" w14:textId="77777777" w:rsidR="006406D5" w:rsidRPr="007E70DB"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69256570" w14:textId="7CA3ACA6" w:rsidR="006C69E6" w:rsidRPr="006406D5" w:rsidRDefault="006C69E6" w:rsidP="006C69E6">
      <w:pPr>
        <w:shd w:val="clear" w:color="auto" w:fill="FFFFFF"/>
        <w:spacing w:after="0" w:line="276" w:lineRule="auto"/>
        <w:rPr>
          <w:rFonts w:ascii="Consolas" w:eastAsia="Times New Roman" w:hAnsi="Consolas" w:cs="Times New Roman"/>
          <w:color w:val="2E74B5" w:themeColor="accent5" w:themeShade="BF"/>
          <w:sz w:val="28"/>
          <w:szCs w:val="28"/>
          <w:lang w:eastAsia="tr-TR"/>
        </w:rPr>
      </w:pPr>
    </w:p>
    <w:p w14:paraId="2E2361D4" w14:textId="1A57F363" w:rsidR="000D721A" w:rsidRDefault="006406D5" w:rsidP="006C69E6">
      <w:pPr>
        <w:shd w:val="clear" w:color="auto" w:fill="FFFFFF"/>
        <w:spacing w:after="0" w:line="276" w:lineRule="auto"/>
        <w:rPr>
          <w:rFonts w:ascii="Consolas" w:eastAsia="Times New Roman" w:hAnsi="Consolas" w:cs="Times New Roman"/>
          <w:color w:val="2E74B5" w:themeColor="accent5" w:themeShade="BF"/>
          <w:sz w:val="28"/>
          <w:szCs w:val="28"/>
          <w:lang w:eastAsia="tr-TR"/>
        </w:rPr>
      </w:pPr>
      <w:r w:rsidRPr="006406D5">
        <w:rPr>
          <w:rFonts w:ascii="Consolas" w:eastAsia="Times New Roman" w:hAnsi="Consolas" w:cs="Times New Roman"/>
          <w:color w:val="2E74B5" w:themeColor="accent5" w:themeShade="BF"/>
          <w:sz w:val="28"/>
          <w:szCs w:val="28"/>
          <w:lang w:eastAsia="tr-TR"/>
        </w:rPr>
        <w:t xml:space="preserve">-- </w:t>
      </w:r>
      <w:proofErr w:type="spellStart"/>
      <w:r w:rsidRPr="006406D5">
        <w:rPr>
          <w:rFonts w:ascii="Consolas" w:eastAsia="Times New Roman" w:hAnsi="Consolas" w:cs="Times New Roman"/>
          <w:color w:val="2E74B5" w:themeColor="accent5" w:themeShade="BF"/>
          <w:sz w:val="28"/>
          <w:szCs w:val="28"/>
          <w:lang w:eastAsia="tr-TR"/>
        </w:rPr>
        <w:t>Selection</w:t>
      </w:r>
      <w:proofErr w:type="spellEnd"/>
      <w:r w:rsidRPr="006406D5">
        <w:rPr>
          <w:rFonts w:ascii="Consolas" w:eastAsia="Times New Roman" w:hAnsi="Consolas" w:cs="Times New Roman"/>
          <w:color w:val="2E74B5" w:themeColor="accent5" w:themeShade="BF"/>
          <w:sz w:val="28"/>
          <w:szCs w:val="28"/>
          <w:lang w:eastAsia="tr-TR"/>
        </w:rPr>
        <w:t xml:space="preserve"> </w:t>
      </w:r>
      <w:proofErr w:type="spellStart"/>
      <w:r w:rsidRPr="006406D5">
        <w:rPr>
          <w:rFonts w:ascii="Consolas" w:eastAsia="Times New Roman" w:hAnsi="Consolas" w:cs="Times New Roman"/>
          <w:color w:val="2E74B5" w:themeColor="accent5" w:themeShade="BF"/>
          <w:sz w:val="28"/>
          <w:szCs w:val="28"/>
          <w:lang w:eastAsia="tr-TR"/>
        </w:rPr>
        <w:t>and</w:t>
      </w:r>
      <w:proofErr w:type="spellEnd"/>
      <w:r w:rsidRPr="006406D5">
        <w:rPr>
          <w:rFonts w:ascii="Consolas" w:eastAsia="Times New Roman" w:hAnsi="Consolas" w:cs="Times New Roman"/>
          <w:color w:val="2E74B5" w:themeColor="accent5" w:themeShade="BF"/>
          <w:sz w:val="28"/>
          <w:szCs w:val="28"/>
          <w:lang w:eastAsia="tr-TR"/>
        </w:rPr>
        <w:t xml:space="preserve"> </w:t>
      </w:r>
      <w:proofErr w:type="spellStart"/>
      <w:r w:rsidRPr="006406D5">
        <w:rPr>
          <w:rFonts w:ascii="Consolas" w:eastAsia="Times New Roman" w:hAnsi="Consolas" w:cs="Times New Roman"/>
          <w:color w:val="2E74B5" w:themeColor="accent5" w:themeShade="BF"/>
          <w:sz w:val="28"/>
          <w:szCs w:val="28"/>
          <w:lang w:eastAsia="tr-TR"/>
        </w:rPr>
        <w:t>projection</w:t>
      </w:r>
      <w:proofErr w:type="spellEnd"/>
      <w:r w:rsidRPr="006406D5">
        <w:rPr>
          <w:rFonts w:ascii="Consolas" w:eastAsia="Times New Roman" w:hAnsi="Consolas" w:cs="Times New Roman"/>
          <w:color w:val="2E74B5" w:themeColor="accent5" w:themeShade="BF"/>
          <w:sz w:val="28"/>
          <w:szCs w:val="28"/>
          <w:lang w:eastAsia="tr-TR"/>
        </w:rPr>
        <w:t xml:space="preserve"> </w:t>
      </w:r>
    </w:p>
    <w:p w14:paraId="6C551AA7" w14:textId="77777777" w:rsidR="006406D5" w:rsidRPr="006406D5" w:rsidRDefault="006406D5" w:rsidP="006C69E6">
      <w:pPr>
        <w:shd w:val="clear" w:color="auto" w:fill="FFFFFF"/>
        <w:spacing w:after="0" w:line="276" w:lineRule="auto"/>
        <w:rPr>
          <w:rFonts w:ascii="Consolas" w:eastAsia="Times New Roman" w:hAnsi="Consolas" w:cs="Times New Roman"/>
          <w:color w:val="2E74B5" w:themeColor="accent5" w:themeShade="BF"/>
          <w:sz w:val="28"/>
          <w:szCs w:val="28"/>
          <w:lang w:eastAsia="tr-TR"/>
        </w:rPr>
      </w:pPr>
    </w:p>
    <w:p w14:paraId="075F4BA1" w14:textId="77777777"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10BE4795" w14:textId="691FE349" w:rsidR="006C69E6"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ogr_Soyad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ogr_KimlikNo</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where</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ogr_cinsiyet</w:t>
      </w:r>
      <w:proofErr w:type="spellEnd"/>
      <w:r w:rsidRPr="006406D5">
        <w:rPr>
          <w:rFonts w:ascii="Consolas" w:eastAsia="Times New Roman" w:hAnsi="Consolas" w:cs="Times New Roman"/>
          <w:color w:val="000000"/>
          <w:sz w:val="18"/>
          <w:szCs w:val="18"/>
          <w:lang w:eastAsia="tr-TR"/>
        </w:rPr>
        <w:t>='KADIN';</w:t>
      </w:r>
    </w:p>
    <w:p w14:paraId="34DEF9BF" w14:textId="77777777" w:rsidR="006406D5" w:rsidRPr="007E70DB"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69AED4C2" w14:textId="75F67991"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0BA2B919" w14:textId="77777777" w:rsidR="000D721A" w:rsidRPr="007E70DB" w:rsidRDefault="000D721A" w:rsidP="006C69E6">
      <w:pPr>
        <w:shd w:val="clear" w:color="auto" w:fill="FFFFFF"/>
        <w:spacing w:after="0" w:line="276" w:lineRule="auto"/>
        <w:rPr>
          <w:rFonts w:ascii="Consolas" w:eastAsia="Times New Roman" w:hAnsi="Consolas" w:cs="Times New Roman"/>
          <w:color w:val="000000"/>
          <w:sz w:val="18"/>
          <w:szCs w:val="18"/>
          <w:lang w:eastAsia="tr-TR"/>
        </w:rPr>
      </w:pPr>
    </w:p>
    <w:p w14:paraId="09554A1E" w14:textId="77777777" w:rsidR="006406D5"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732513AE" w14:textId="5FE257F5" w:rsidR="006C69E6"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distinct</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ogr_Soyad</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w:t>
      </w:r>
    </w:p>
    <w:p w14:paraId="379B679A" w14:textId="77777777" w:rsidR="006406D5" w:rsidRPr="007E70DB" w:rsidRDefault="006406D5"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28388612"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44135071" w14:textId="77777777" w:rsidR="000D721A" w:rsidRPr="007E70DB" w:rsidRDefault="000D721A" w:rsidP="000D721A">
      <w:pPr>
        <w:shd w:val="clear" w:color="auto" w:fill="FFFFFF"/>
        <w:spacing w:after="0" w:line="276" w:lineRule="auto"/>
        <w:rPr>
          <w:rFonts w:ascii="Consolas" w:eastAsia="Times New Roman" w:hAnsi="Consolas" w:cs="Times New Roman"/>
          <w:color w:val="000000"/>
          <w:sz w:val="18"/>
          <w:szCs w:val="18"/>
          <w:lang w:eastAsia="tr-TR"/>
        </w:rPr>
      </w:pPr>
    </w:p>
    <w:p w14:paraId="66A98B98"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2E74B5" w:themeColor="accent5" w:themeShade="BF"/>
          <w:sz w:val="18"/>
          <w:szCs w:val="18"/>
          <w:lang w:eastAsia="tr-TR"/>
        </w:rPr>
        <w:t>Select</w:t>
      </w:r>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hocaId</w:t>
      </w:r>
      <w:proofErr w:type="spellEnd"/>
      <w:r w:rsidRPr="006406D5">
        <w:rPr>
          <w:rFonts w:ascii="Consolas" w:eastAsia="Times New Roman" w:hAnsi="Consolas" w:cs="Times New Roman"/>
          <w:color w:val="000000"/>
          <w:sz w:val="18"/>
          <w:szCs w:val="18"/>
          <w:lang w:eastAsia="tr-TR"/>
        </w:rPr>
        <w:t xml:space="preserve"> </w:t>
      </w:r>
      <w:r w:rsidRPr="006406D5">
        <w:rPr>
          <w:rFonts w:ascii="Consolas" w:eastAsia="Times New Roman" w:hAnsi="Consolas" w:cs="Times New Roman"/>
          <w:color w:val="2E74B5" w:themeColor="accent5" w:themeShade="BF"/>
          <w:sz w:val="18"/>
          <w:szCs w:val="18"/>
          <w:lang w:eastAsia="tr-TR"/>
        </w:rPr>
        <w:t>AS</w:t>
      </w:r>
      <w:r w:rsidRPr="006406D5">
        <w:rPr>
          <w:rFonts w:ascii="Consolas" w:eastAsia="Times New Roman" w:hAnsi="Consolas" w:cs="Times New Roman"/>
          <w:color w:val="000000"/>
          <w:sz w:val="18"/>
          <w:szCs w:val="18"/>
          <w:lang w:eastAsia="tr-TR"/>
        </w:rPr>
        <w:t xml:space="preserve"> ID,</w:t>
      </w:r>
    </w:p>
    <w:p w14:paraId="115D44B3"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hocaAdi</w:t>
      </w:r>
      <w:proofErr w:type="spellEnd"/>
      <w:proofErr w:type="gramEnd"/>
      <w:r w:rsidRPr="006406D5">
        <w:rPr>
          <w:rFonts w:ascii="Consolas" w:eastAsia="Times New Roman" w:hAnsi="Consolas" w:cs="Times New Roman"/>
          <w:color w:val="2E74B5" w:themeColor="accent5" w:themeShade="BF"/>
          <w:sz w:val="18"/>
          <w:szCs w:val="18"/>
          <w:lang w:eastAsia="tr-TR"/>
        </w:rPr>
        <w:t xml:space="preserve"> As</w:t>
      </w:r>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Hoca_ADI</w:t>
      </w:r>
      <w:proofErr w:type="spellEnd"/>
      <w:r w:rsidRPr="006406D5">
        <w:rPr>
          <w:rFonts w:ascii="Consolas" w:eastAsia="Times New Roman" w:hAnsi="Consolas" w:cs="Times New Roman"/>
          <w:color w:val="000000"/>
          <w:sz w:val="18"/>
          <w:szCs w:val="18"/>
          <w:lang w:eastAsia="tr-TR"/>
        </w:rPr>
        <w:t>,</w:t>
      </w:r>
    </w:p>
    <w:p w14:paraId="422151E2"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hocaSoyadi</w:t>
      </w:r>
      <w:proofErr w:type="spellEnd"/>
      <w:proofErr w:type="gramEnd"/>
      <w:r w:rsidRPr="006406D5">
        <w:rPr>
          <w:rFonts w:ascii="Consolas" w:eastAsia="Times New Roman" w:hAnsi="Consolas" w:cs="Times New Roman"/>
          <w:color w:val="000000"/>
          <w:sz w:val="18"/>
          <w:szCs w:val="18"/>
          <w:lang w:eastAsia="tr-TR"/>
        </w:rPr>
        <w:t xml:space="preserve"> </w:t>
      </w:r>
      <w:r w:rsidRPr="006406D5">
        <w:rPr>
          <w:rFonts w:ascii="Consolas" w:eastAsia="Times New Roman" w:hAnsi="Consolas" w:cs="Times New Roman"/>
          <w:color w:val="2E74B5" w:themeColor="accent5" w:themeShade="BF"/>
          <w:sz w:val="18"/>
          <w:szCs w:val="18"/>
          <w:lang w:eastAsia="tr-TR"/>
        </w:rPr>
        <w:t>As</w:t>
      </w:r>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Hoca_Soyadi</w:t>
      </w:r>
      <w:proofErr w:type="spellEnd"/>
    </w:p>
    <w:p w14:paraId="3401E182" w14:textId="134F1030" w:rsidR="000D721A"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2E74B5" w:themeColor="accent5" w:themeShade="BF"/>
          <w:sz w:val="18"/>
          <w:szCs w:val="18"/>
          <w:lang w:eastAsia="tr-TR"/>
        </w:rPr>
        <w:t>from</w:t>
      </w:r>
      <w:proofErr w:type="spellEnd"/>
      <w:proofErr w:type="gramEnd"/>
      <w:r w:rsidRPr="006406D5">
        <w:rPr>
          <w:rFonts w:ascii="Consolas" w:eastAsia="Times New Roman" w:hAnsi="Consolas" w:cs="Times New Roman"/>
          <w:color w:val="2E74B5" w:themeColor="accent5" w:themeShade="BF"/>
          <w:sz w:val="18"/>
          <w:szCs w:val="18"/>
          <w:lang w:eastAsia="tr-TR"/>
        </w:rPr>
        <w:t xml:space="preserve"> </w:t>
      </w:r>
      <w:r w:rsidRPr="006406D5">
        <w:rPr>
          <w:rFonts w:ascii="Consolas" w:eastAsia="Times New Roman" w:hAnsi="Consolas" w:cs="Times New Roman"/>
          <w:color w:val="000000"/>
          <w:sz w:val="18"/>
          <w:szCs w:val="18"/>
          <w:lang w:eastAsia="tr-TR"/>
        </w:rPr>
        <w:t>Hocalar3;</w:t>
      </w:r>
    </w:p>
    <w:p w14:paraId="6C5288FE" w14:textId="77777777" w:rsid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0440B212" w14:textId="77777777" w:rsid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21F946E6"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2E74B5" w:themeColor="accent5" w:themeShade="BF"/>
          <w:sz w:val="18"/>
          <w:szCs w:val="18"/>
          <w:lang w:eastAsia="tr-TR"/>
        </w:rPr>
        <w:t>Select</w:t>
      </w:r>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w:t>
      </w:r>
      <w:r w:rsidRPr="006406D5">
        <w:rPr>
          <w:rFonts w:ascii="Consolas" w:eastAsia="Times New Roman" w:hAnsi="Consolas" w:cs="Times New Roman"/>
          <w:color w:val="2E74B5" w:themeColor="accent5" w:themeShade="BF"/>
          <w:sz w:val="18"/>
          <w:szCs w:val="18"/>
          <w:lang w:eastAsia="tr-TR"/>
        </w:rPr>
        <w:t>As</w:t>
      </w:r>
      <w:r w:rsidRPr="006406D5">
        <w:rPr>
          <w:rFonts w:ascii="Consolas" w:eastAsia="Times New Roman" w:hAnsi="Consolas" w:cs="Times New Roman"/>
          <w:color w:val="000000"/>
          <w:sz w:val="18"/>
          <w:szCs w:val="18"/>
          <w:lang w:eastAsia="tr-TR"/>
        </w:rPr>
        <w:t xml:space="preserve"> ADI,</w:t>
      </w:r>
    </w:p>
    <w:p w14:paraId="7321A82A"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ogr</w:t>
      </w:r>
      <w:proofErr w:type="gramEnd"/>
      <w:r w:rsidRPr="006406D5">
        <w:rPr>
          <w:rFonts w:ascii="Consolas" w:eastAsia="Times New Roman" w:hAnsi="Consolas" w:cs="Times New Roman"/>
          <w:color w:val="000000"/>
          <w:sz w:val="18"/>
          <w:szCs w:val="18"/>
          <w:lang w:eastAsia="tr-TR"/>
        </w:rPr>
        <w:t>_Soyad</w:t>
      </w:r>
      <w:proofErr w:type="spellEnd"/>
      <w:r w:rsidRPr="006406D5">
        <w:rPr>
          <w:rFonts w:ascii="Consolas" w:eastAsia="Times New Roman" w:hAnsi="Consolas" w:cs="Times New Roman"/>
          <w:color w:val="000000"/>
          <w:sz w:val="18"/>
          <w:szCs w:val="18"/>
          <w:lang w:eastAsia="tr-TR"/>
        </w:rPr>
        <w:t xml:space="preserve"> </w:t>
      </w:r>
      <w:r w:rsidRPr="006406D5">
        <w:rPr>
          <w:rFonts w:ascii="Consolas" w:eastAsia="Times New Roman" w:hAnsi="Consolas" w:cs="Times New Roman"/>
          <w:color w:val="2E74B5" w:themeColor="accent5" w:themeShade="BF"/>
          <w:sz w:val="18"/>
          <w:szCs w:val="18"/>
          <w:lang w:eastAsia="tr-TR"/>
        </w:rPr>
        <w:t>As</w:t>
      </w:r>
      <w:r w:rsidRPr="006406D5">
        <w:rPr>
          <w:rFonts w:ascii="Consolas" w:eastAsia="Times New Roman" w:hAnsi="Consolas" w:cs="Times New Roman"/>
          <w:color w:val="000000"/>
          <w:sz w:val="18"/>
          <w:szCs w:val="18"/>
          <w:lang w:eastAsia="tr-TR"/>
        </w:rPr>
        <w:t xml:space="preserve"> SOYADI,</w:t>
      </w:r>
    </w:p>
    <w:p w14:paraId="6D3D3F74"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ogr</w:t>
      </w:r>
      <w:proofErr w:type="gramEnd"/>
      <w:r w:rsidRPr="006406D5">
        <w:rPr>
          <w:rFonts w:ascii="Consolas" w:eastAsia="Times New Roman" w:hAnsi="Consolas" w:cs="Times New Roman"/>
          <w:color w:val="000000"/>
          <w:sz w:val="18"/>
          <w:szCs w:val="18"/>
          <w:lang w:eastAsia="tr-TR"/>
        </w:rPr>
        <w:t>_kimlikNO</w:t>
      </w:r>
      <w:proofErr w:type="spellEnd"/>
      <w:r w:rsidRPr="006406D5">
        <w:rPr>
          <w:rFonts w:ascii="Consolas" w:eastAsia="Times New Roman" w:hAnsi="Consolas" w:cs="Times New Roman"/>
          <w:color w:val="2E74B5" w:themeColor="accent5" w:themeShade="BF"/>
          <w:sz w:val="18"/>
          <w:szCs w:val="18"/>
          <w:lang w:eastAsia="tr-TR"/>
        </w:rPr>
        <w:t xml:space="preserve"> As</w:t>
      </w:r>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KIMLIKNo</w:t>
      </w:r>
      <w:proofErr w:type="spellEnd"/>
    </w:p>
    <w:p w14:paraId="09D7ED53" w14:textId="61B82A11" w:rsidR="006406D5" w:rsidRPr="007E70DB"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2E74B5" w:themeColor="accent5" w:themeShade="BF"/>
          <w:sz w:val="18"/>
          <w:szCs w:val="18"/>
          <w:lang w:eastAsia="tr-TR"/>
        </w:rPr>
        <w:t>from</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w:t>
      </w:r>
    </w:p>
    <w:p w14:paraId="085576AE" w14:textId="77777777" w:rsidR="000D721A" w:rsidRPr="007E70DB" w:rsidRDefault="000D721A" w:rsidP="000D721A">
      <w:pPr>
        <w:shd w:val="clear" w:color="auto" w:fill="FFFFFF"/>
        <w:spacing w:after="0" w:line="276" w:lineRule="auto"/>
        <w:rPr>
          <w:rFonts w:ascii="Consolas" w:eastAsia="Times New Roman" w:hAnsi="Consolas" w:cs="Times New Roman"/>
          <w:color w:val="000000"/>
          <w:sz w:val="18"/>
          <w:szCs w:val="18"/>
          <w:lang w:eastAsia="tr-TR"/>
        </w:rPr>
      </w:pPr>
    </w:p>
    <w:p w14:paraId="0B92C5EF" w14:textId="5A6C968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4F6F46EC" w14:textId="7B00AC50" w:rsidR="000D721A" w:rsidRDefault="000D721A" w:rsidP="006C69E6">
      <w:pPr>
        <w:shd w:val="clear" w:color="auto" w:fill="FFFFFF"/>
        <w:spacing w:after="0" w:line="276" w:lineRule="auto"/>
        <w:rPr>
          <w:rFonts w:ascii="Consolas" w:eastAsia="Times New Roman" w:hAnsi="Consolas" w:cs="Times New Roman"/>
          <w:color w:val="000000"/>
          <w:sz w:val="18"/>
          <w:szCs w:val="18"/>
          <w:lang w:eastAsia="tr-TR"/>
        </w:rPr>
      </w:pPr>
    </w:p>
    <w:p w14:paraId="5FDCE762" w14:textId="77777777" w:rsidR="006406D5" w:rsidRDefault="006406D5" w:rsidP="006C69E6">
      <w:pPr>
        <w:shd w:val="clear" w:color="auto" w:fill="FFFFFF"/>
        <w:spacing w:after="0" w:line="276" w:lineRule="auto"/>
        <w:rPr>
          <w:rFonts w:ascii="Consolas" w:eastAsia="Times New Roman" w:hAnsi="Consolas" w:cs="Times New Roman"/>
          <w:color w:val="000000"/>
          <w:sz w:val="18"/>
          <w:szCs w:val="18"/>
          <w:lang w:eastAsia="tr-TR"/>
        </w:rPr>
      </w:pPr>
    </w:p>
    <w:p w14:paraId="3E65653E" w14:textId="77777777" w:rsidR="006406D5" w:rsidRPr="007E70DB" w:rsidRDefault="006406D5" w:rsidP="006C69E6">
      <w:pPr>
        <w:shd w:val="clear" w:color="auto" w:fill="FFFFFF"/>
        <w:spacing w:after="0" w:line="276" w:lineRule="auto"/>
        <w:rPr>
          <w:rFonts w:ascii="Consolas" w:eastAsia="Times New Roman" w:hAnsi="Consolas" w:cs="Times New Roman"/>
          <w:color w:val="000000"/>
          <w:sz w:val="18"/>
          <w:szCs w:val="18"/>
          <w:lang w:eastAsia="tr-TR"/>
        </w:rPr>
      </w:pPr>
    </w:p>
    <w:p w14:paraId="63DF7E6F" w14:textId="77777777" w:rsidR="000D721A" w:rsidRPr="007E70DB" w:rsidRDefault="000D721A" w:rsidP="006C69E6">
      <w:pPr>
        <w:shd w:val="clear" w:color="auto" w:fill="FFFFFF"/>
        <w:spacing w:after="0" w:line="276" w:lineRule="auto"/>
        <w:rPr>
          <w:rFonts w:ascii="Consolas" w:eastAsia="Times New Roman" w:hAnsi="Consolas" w:cs="Times New Roman"/>
          <w:color w:val="000000"/>
          <w:sz w:val="18"/>
          <w:szCs w:val="18"/>
          <w:lang w:eastAsia="tr-TR"/>
        </w:rPr>
      </w:pPr>
    </w:p>
    <w:p w14:paraId="5F7B8EA2"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order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by</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ASC;</w:t>
      </w:r>
    </w:p>
    <w:p w14:paraId="221BC082"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order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by</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ogr_Soyad,ogr_Id</w:t>
      </w:r>
      <w:proofErr w:type="spellEnd"/>
      <w:r w:rsidRPr="006406D5">
        <w:rPr>
          <w:rFonts w:ascii="Consolas" w:eastAsia="Times New Roman" w:hAnsi="Consolas" w:cs="Times New Roman"/>
          <w:color w:val="000000"/>
          <w:sz w:val="18"/>
          <w:szCs w:val="18"/>
          <w:lang w:eastAsia="tr-TR"/>
        </w:rPr>
        <w:t xml:space="preserve"> DESC;</w:t>
      </w:r>
    </w:p>
    <w:p w14:paraId="1DB50509"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
    <w:p w14:paraId="448EDA86"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select</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Ogr_Id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ogr_AD</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where</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Ogr_Id</w:t>
      </w:r>
      <w:proofErr w:type="spellEnd"/>
      <w:r w:rsidRPr="006406D5">
        <w:rPr>
          <w:rFonts w:ascii="Consolas" w:eastAsia="Times New Roman" w:hAnsi="Consolas" w:cs="Times New Roman"/>
          <w:color w:val="000000"/>
          <w:sz w:val="18"/>
          <w:szCs w:val="18"/>
          <w:lang w:eastAsia="tr-TR"/>
        </w:rPr>
        <w:t xml:space="preserve"> &lt; 5;</w:t>
      </w:r>
    </w:p>
    <w:p w14:paraId="37621F9F"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
    <w:p w14:paraId="4A63E18A"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
    <w:p w14:paraId="74D04F9C"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Select*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Dersler </w:t>
      </w:r>
      <w:proofErr w:type="spellStart"/>
      <w:r w:rsidRPr="006406D5">
        <w:rPr>
          <w:rFonts w:ascii="Consolas" w:eastAsia="Times New Roman" w:hAnsi="Consolas" w:cs="Times New Roman"/>
          <w:color w:val="000000"/>
          <w:sz w:val="18"/>
          <w:szCs w:val="18"/>
          <w:lang w:eastAsia="tr-TR"/>
        </w:rPr>
        <w:t>where</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ders_adi</w:t>
      </w:r>
      <w:proofErr w:type="spellEnd"/>
      <w:r w:rsidRPr="006406D5">
        <w:rPr>
          <w:rFonts w:ascii="Consolas" w:eastAsia="Times New Roman" w:hAnsi="Consolas" w:cs="Times New Roman"/>
          <w:color w:val="000000"/>
          <w:sz w:val="18"/>
          <w:szCs w:val="18"/>
          <w:lang w:eastAsia="tr-TR"/>
        </w:rPr>
        <w:t xml:space="preserve">='ALTAWHİD' OR </w:t>
      </w:r>
      <w:proofErr w:type="spellStart"/>
      <w:r w:rsidRPr="006406D5">
        <w:rPr>
          <w:rFonts w:ascii="Consolas" w:eastAsia="Times New Roman" w:hAnsi="Consolas" w:cs="Times New Roman"/>
          <w:color w:val="000000"/>
          <w:sz w:val="18"/>
          <w:szCs w:val="18"/>
          <w:lang w:eastAsia="tr-TR"/>
        </w:rPr>
        <w:t>ders_id</w:t>
      </w:r>
      <w:proofErr w:type="spellEnd"/>
      <w:r w:rsidRPr="006406D5">
        <w:rPr>
          <w:rFonts w:ascii="Consolas" w:eastAsia="Times New Roman" w:hAnsi="Consolas" w:cs="Times New Roman"/>
          <w:color w:val="000000"/>
          <w:sz w:val="18"/>
          <w:szCs w:val="18"/>
          <w:lang w:eastAsia="tr-TR"/>
        </w:rPr>
        <w:t xml:space="preserve"> ='5';</w:t>
      </w:r>
    </w:p>
    <w:p w14:paraId="768B03C3"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
    <w:p w14:paraId="4E1C45DA"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Select *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Sinavlar</w:t>
      </w:r>
      <w:proofErr w:type="spellEnd"/>
      <w:r w:rsidRPr="006406D5">
        <w:rPr>
          <w:rFonts w:ascii="Consolas" w:eastAsia="Times New Roman" w:hAnsi="Consolas" w:cs="Times New Roman"/>
          <w:color w:val="000000"/>
          <w:sz w:val="18"/>
          <w:szCs w:val="18"/>
          <w:lang w:eastAsia="tr-TR"/>
        </w:rPr>
        <w:t xml:space="preserve"> </w:t>
      </w:r>
    </w:p>
    <w:p w14:paraId="1A183281" w14:textId="2DB09955" w:rsidR="006C69E6" w:rsidRPr="007E70DB"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where</w:t>
      </w:r>
      <w:proofErr w:type="spellEnd"/>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Sinav_tarihi</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Between</w:t>
      </w:r>
      <w:proofErr w:type="spellEnd"/>
      <w:r w:rsidRPr="006406D5">
        <w:rPr>
          <w:rFonts w:ascii="Consolas" w:eastAsia="Times New Roman" w:hAnsi="Consolas" w:cs="Times New Roman"/>
          <w:color w:val="000000"/>
          <w:sz w:val="18"/>
          <w:szCs w:val="18"/>
          <w:lang w:eastAsia="tr-TR"/>
        </w:rPr>
        <w:t xml:space="preserve"> '2024-02-01' AND '2024-03-25';</w:t>
      </w:r>
    </w:p>
    <w:p w14:paraId="17CB4C9C"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29EEC39D" w14:textId="0B9D7163" w:rsidR="006C69E6" w:rsidRPr="007E70DB" w:rsidRDefault="006C69E6" w:rsidP="006C69E6">
      <w:pPr>
        <w:shd w:val="clear" w:color="auto" w:fill="FFFFFF"/>
        <w:spacing w:after="0" w:line="276" w:lineRule="auto"/>
        <w:rPr>
          <w:rFonts w:ascii="Consolas" w:eastAsia="Times New Roman" w:hAnsi="Consolas" w:cs="Times New Roman"/>
          <w:color w:val="0000FF"/>
          <w:sz w:val="18"/>
          <w:szCs w:val="18"/>
          <w:lang w:eastAsia="tr-TR"/>
        </w:rPr>
      </w:pPr>
    </w:p>
    <w:p w14:paraId="5B8BEFBC"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6656CB06"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Select </w:t>
      </w:r>
      <w:proofErr w:type="spellStart"/>
      <w:proofErr w:type="gramStart"/>
      <w:r w:rsidRPr="006406D5">
        <w:rPr>
          <w:rFonts w:ascii="Consolas" w:eastAsia="Times New Roman" w:hAnsi="Consolas" w:cs="Times New Roman"/>
          <w:color w:val="000000"/>
          <w:sz w:val="18"/>
          <w:szCs w:val="18"/>
          <w:lang w:eastAsia="tr-TR"/>
        </w:rPr>
        <w:t>count</w:t>
      </w:r>
      <w:proofErr w:type="spellEnd"/>
      <w:r w:rsidRPr="006406D5">
        <w:rPr>
          <w:rFonts w:ascii="Consolas" w:eastAsia="Times New Roman" w:hAnsi="Consolas" w:cs="Times New Roman"/>
          <w:color w:val="000000"/>
          <w:sz w:val="18"/>
          <w:szCs w:val="18"/>
          <w:lang w:eastAsia="tr-TR"/>
        </w:rPr>
        <w:t>(</w:t>
      </w:r>
      <w:proofErr w:type="gram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from</w:t>
      </w:r>
      <w:proofErr w:type="spellEnd"/>
      <w:r w:rsidRPr="006406D5">
        <w:rPr>
          <w:rFonts w:ascii="Consolas" w:eastAsia="Times New Roman" w:hAnsi="Consolas" w:cs="Times New Roman"/>
          <w:color w:val="000000"/>
          <w:sz w:val="18"/>
          <w:szCs w:val="18"/>
          <w:lang w:eastAsia="tr-TR"/>
        </w:rPr>
        <w:t xml:space="preserve">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w:t>
      </w:r>
    </w:p>
    <w:p w14:paraId="2AB795B9"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  SELECT * FROM </w:t>
      </w:r>
      <w:proofErr w:type="spellStart"/>
      <w:r w:rsidRPr="006406D5">
        <w:rPr>
          <w:rFonts w:ascii="Consolas" w:eastAsia="Times New Roman" w:hAnsi="Consolas" w:cs="Times New Roman"/>
          <w:color w:val="000000"/>
          <w:sz w:val="18"/>
          <w:szCs w:val="18"/>
          <w:lang w:eastAsia="tr-TR"/>
        </w:rPr>
        <w:t>ogrenciler</w:t>
      </w:r>
      <w:proofErr w:type="spellEnd"/>
    </w:p>
    <w:p w14:paraId="5FF7AD4D"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JOIN Dersler</w:t>
      </w:r>
    </w:p>
    <w:p w14:paraId="683F9B20" w14:textId="3BC04DAC" w:rsidR="006C69E6" w:rsidRPr="007E70DB"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On </w:t>
      </w:r>
      <w:proofErr w:type="spellStart"/>
      <w:proofErr w:type="gramStart"/>
      <w:r w:rsidRPr="006406D5">
        <w:rPr>
          <w:rFonts w:ascii="Consolas" w:eastAsia="Times New Roman" w:hAnsi="Consolas" w:cs="Times New Roman"/>
          <w:color w:val="000000"/>
          <w:sz w:val="18"/>
          <w:szCs w:val="18"/>
          <w:lang w:eastAsia="tr-TR"/>
        </w:rPr>
        <w:t>ogrenciler.Ogr</w:t>
      </w:r>
      <w:proofErr w:type="gramEnd"/>
      <w:r w:rsidRPr="006406D5">
        <w:rPr>
          <w:rFonts w:ascii="Consolas" w:eastAsia="Times New Roman" w:hAnsi="Consolas" w:cs="Times New Roman"/>
          <w:color w:val="000000"/>
          <w:sz w:val="18"/>
          <w:szCs w:val="18"/>
          <w:lang w:eastAsia="tr-TR"/>
        </w:rPr>
        <w:t>_Id</w:t>
      </w:r>
      <w:proofErr w:type="spellEnd"/>
      <w:r w:rsidRPr="006406D5">
        <w:rPr>
          <w:rFonts w:ascii="Consolas" w:eastAsia="Times New Roman" w:hAnsi="Consolas" w:cs="Times New Roman"/>
          <w:color w:val="000000"/>
          <w:sz w:val="18"/>
          <w:szCs w:val="18"/>
          <w:lang w:eastAsia="tr-TR"/>
        </w:rPr>
        <w:t xml:space="preserve"> = </w:t>
      </w:r>
      <w:proofErr w:type="spellStart"/>
      <w:r w:rsidRPr="006406D5">
        <w:rPr>
          <w:rFonts w:ascii="Consolas" w:eastAsia="Times New Roman" w:hAnsi="Consolas" w:cs="Times New Roman"/>
          <w:color w:val="000000"/>
          <w:sz w:val="18"/>
          <w:szCs w:val="18"/>
          <w:lang w:eastAsia="tr-TR"/>
        </w:rPr>
        <w:t>Dersler.ders_id</w:t>
      </w:r>
      <w:proofErr w:type="spellEnd"/>
      <w:r w:rsidRPr="006406D5">
        <w:rPr>
          <w:rFonts w:ascii="Consolas" w:eastAsia="Times New Roman" w:hAnsi="Consolas" w:cs="Times New Roman"/>
          <w:color w:val="000000"/>
          <w:sz w:val="18"/>
          <w:szCs w:val="18"/>
          <w:lang w:eastAsia="tr-TR"/>
        </w:rPr>
        <w:t>;</w:t>
      </w:r>
    </w:p>
    <w:p w14:paraId="6B2F0924"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43E18348" w14:textId="77777777" w:rsidR="006C69E6" w:rsidRPr="007E70DB"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7B0CC32F"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SELECT * FROM Dersler</w:t>
      </w:r>
    </w:p>
    <w:p w14:paraId="33A8EECA"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LEFT JOIN </w:t>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w:t>
      </w:r>
    </w:p>
    <w:p w14:paraId="72DD9A04"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ON </w:t>
      </w:r>
      <w:proofErr w:type="spellStart"/>
      <w:r w:rsidRPr="006406D5">
        <w:rPr>
          <w:rFonts w:ascii="Consolas" w:eastAsia="Times New Roman" w:hAnsi="Consolas" w:cs="Times New Roman"/>
          <w:color w:val="000000"/>
          <w:sz w:val="18"/>
          <w:szCs w:val="18"/>
          <w:lang w:eastAsia="tr-TR"/>
        </w:rPr>
        <w:t>Dersler.ders_id</w:t>
      </w:r>
      <w:proofErr w:type="spellEnd"/>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ogrenciler.Ogr</w:t>
      </w:r>
      <w:proofErr w:type="gramEnd"/>
      <w:r w:rsidRPr="006406D5">
        <w:rPr>
          <w:rFonts w:ascii="Consolas" w:eastAsia="Times New Roman" w:hAnsi="Consolas" w:cs="Times New Roman"/>
          <w:color w:val="000000"/>
          <w:sz w:val="18"/>
          <w:szCs w:val="18"/>
          <w:lang w:eastAsia="tr-TR"/>
        </w:rPr>
        <w:t>_Id</w:t>
      </w:r>
      <w:proofErr w:type="spellEnd"/>
      <w:r w:rsidRPr="006406D5">
        <w:rPr>
          <w:rFonts w:ascii="Consolas" w:eastAsia="Times New Roman" w:hAnsi="Consolas" w:cs="Times New Roman"/>
          <w:color w:val="000000"/>
          <w:sz w:val="18"/>
          <w:szCs w:val="18"/>
          <w:lang w:eastAsia="tr-TR"/>
        </w:rPr>
        <w:t>;</w:t>
      </w:r>
    </w:p>
    <w:p w14:paraId="3A6A751A"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211B44C8"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SELECT </w:t>
      </w:r>
      <w:r w:rsidRPr="006406D5">
        <w:rPr>
          <w:rFonts w:ascii="Consolas" w:eastAsia="Times New Roman" w:hAnsi="Consolas" w:cs="Times New Roman"/>
          <w:color w:val="000000"/>
          <w:sz w:val="18"/>
          <w:szCs w:val="18"/>
          <w:lang w:eastAsia="tr-TR"/>
        </w:rPr>
        <w:tab/>
        <w:t xml:space="preserve">* </w:t>
      </w:r>
    </w:p>
    <w:p w14:paraId="2E2A7A6F"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FROM </w:t>
      </w:r>
      <w:r w:rsidRPr="006406D5">
        <w:rPr>
          <w:rFonts w:ascii="Consolas" w:eastAsia="Times New Roman" w:hAnsi="Consolas" w:cs="Times New Roman"/>
          <w:color w:val="000000"/>
          <w:sz w:val="18"/>
          <w:szCs w:val="18"/>
          <w:lang w:eastAsia="tr-TR"/>
        </w:rPr>
        <w:tab/>
      </w:r>
      <w:proofErr w:type="spellStart"/>
      <w:r w:rsidRPr="006406D5">
        <w:rPr>
          <w:rFonts w:ascii="Consolas" w:eastAsia="Times New Roman" w:hAnsi="Consolas" w:cs="Times New Roman"/>
          <w:color w:val="000000"/>
          <w:sz w:val="18"/>
          <w:szCs w:val="18"/>
          <w:lang w:eastAsia="tr-TR"/>
        </w:rPr>
        <w:t>ogrenciler</w:t>
      </w:r>
      <w:proofErr w:type="spellEnd"/>
      <w:r w:rsidRPr="006406D5">
        <w:rPr>
          <w:rFonts w:ascii="Consolas" w:eastAsia="Times New Roman" w:hAnsi="Consolas" w:cs="Times New Roman"/>
          <w:color w:val="000000"/>
          <w:sz w:val="18"/>
          <w:szCs w:val="18"/>
          <w:lang w:eastAsia="tr-TR"/>
        </w:rPr>
        <w:t xml:space="preserve"> O </w:t>
      </w:r>
    </w:p>
    <w:p w14:paraId="2EA7BCA2" w14:textId="77777777" w:rsidR="006406D5" w:rsidRPr="006406D5"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6406D5">
        <w:rPr>
          <w:rFonts w:ascii="Consolas" w:eastAsia="Times New Roman" w:hAnsi="Consolas" w:cs="Times New Roman"/>
          <w:color w:val="000000"/>
          <w:sz w:val="18"/>
          <w:szCs w:val="18"/>
          <w:lang w:eastAsia="tr-TR"/>
        </w:rPr>
        <w:t xml:space="preserve">INNER JOIN Hocalar3 I </w:t>
      </w:r>
    </w:p>
    <w:p w14:paraId="68AE5B35" w14:textId="73FC5130" w:rsidR="006C69E6" w:rsidRPr="007133EC" w:rsidRDefault="006406D5" w:rsidP="006406D5">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val="en-US" w:eastAsia="tr-TR"/>
        </w:rPr>
      </w:pPr>
      <w:r w:rsidRPr="006406D5">
        <w:rPr>
          <w:rFonts w:ascii="Consolas" w:eastAsia="Times New Roman" w:hAnsi="Consolas" w:cs="Times New Roman"/>
          <w:color w:val="000000"/>
          <w:sz w:val="18"/>
          <w:szCs w:val="18"/>
          <w:lang w:eastAsia="tr-TR"/>
        </w:rPr>
        <w:t xml:space="preserve">ON </w:t>
      </w:r>
      <w:proofErr w:type="spellStart"/>
      <w:r w:rsidRPr="006406D5">
        <w:rPr>
          <w:rFonts w:ascii="Consolas" w:eastAsia="Times New Roman" w:hAnsi="Consolas" w:cs="Times New Roman"/>
          <w:color w:val="000000"/>
          <w:sz w:val="18"/>
          <w:szCs w:val="18"/>
          <w:lang w:eastAsia="tr-TR"/>
        </w:rPr>
        <w:t>O.ogr_Ad</w:t>
      </w:r>
      <w:proofErr w:type="spellEnd"/>
      <w:r w:rsidRPr="006406D5">
        <w:rPr>
          <w:rFonts w:ascii="Consolas" w:eastAsia="Times New Roman" w:hAnsi="Consolas" w:cs="Times New Roman"/>
          <w:color w:val="000000"/>
          <w:sz w:val="18"/>
          <w:szCs w:val="18"/>
          <w:lang w:eastAsia="tr-TR"/>
        </w:rPr>
        <w:t xml:space="preserve">= </w:t>
      </w:r>
      <w:proofErr w:type="spellStart"/>
      <w:proofErr w:type="gramStart"/>
      <w:r w:rsidRPr="006406D5">
        <w:rPr>
          <w:rFonts w:ascii="Consolas" w:eastAsia="Times New Roman" w:hAnsi="Consolas" w:cs="Times New Roman"/>
          <w:color w:val="000000"/>
          <w:sz w:val="18"/>
          <w:szCs w:val="18"/>
          <w:lang w:eastAsia="tr-TR"/>
        </w:rPr>
        <w:t>I.hocaAdi</w:t>
      </w:r>
      <w:proofErr w:type="spellEnd"/>
      <w:proofErr w:type="gramEnd"/>
      <w:r w:rsidRPr="006406D5">
        <w:rPr>
          <w:rFonts w:ascii="Consolas" w:eastAsia="Times New Roman" w:hAnsi="Consolas" w:cs="Times New Roman"/>
          <w:color w:val="000000"/>
          <w:sz w:val="18"/>
          <w:szCs w:val="18"/>
          <w:lang w:eastAsia="tr-TR"/>
        </w:rPr>
        <w:t>;</w:t>
      </w:r>
    </w:p>
    <w:p w14:paraId="03EDFA64" w14:textId="77777777" w:rsidR="006C69E6" w:rsidRPr="007E70DB" w:rsidRDefault="006C69E6" w:rsidP="006C69E6">
      <w:pPr>
        <w:shd w:val="clear" w:color="auto" w:fill="FFFFFF"/>
        <w:spacing w:after="240" w:line="276" w:lineRule="auto"/>
        <w:rPr>
          <w:rFonts w:ascii="Consolas" w:eastAsia="Times New Roman" w:hAnsi="Consolas" w:cs="Times New Roman"/>
          <w:color w:val="000000"/>
          <w:sz w:val="18"/>
          <w:szCs w:val="18"/>
          <w:lang w:eastAsia="tr-TR"/>
        </w:rPr>
      </w:pPr>
    </w:p>
    <w:p w14:paraId="0568AD5E" w14:textId="22F90313"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w:t>
      </w:r>
      <w:r w:rsidR="00887993" w:rsidRPr="00887993">
        <w:rPr>
          <w:rFonts w:ascii="Consolas" w:eastAsia="Times New Roman" w:hAnsi="Consolas" w:cs="Times New Roman"/>
          <w:color w:val="000000"/>
          <w:sz w:val="18"/>
          <w:szCs w:val="18"/>
          <w:lang w:eastAsia="tr-TR"/>
        </w:rPr>
        <w:t xml:space="preserve"> </w:t>
      </w:r>
      <w:proofErr w:type="spellStart"/>
      <w:r w:rsidR="00887993">
        <w:rPr>
          <w:rFonts w:ascii="Consolas" w:eastAsia="Times New Roman" w:hAnsi="Consolas" w:cs="Times New Roman"/>
          <w:color w:val="000000"/>
          <w:sz w:val="18"/>
          <w:szCs w:val="18"/>
          <w:lang w:eastAsia="tr-TR"/>
        </w:rPr>
        <w:t>islamidersler</w:t>
      </w:r>
      <w:r w:rsidR="00887993" w:rsidRPr="00A97D07">
        <w:rPr>
          <w:rFonts w:ascii="Consolas" w:eastAsia="Times New Roman" w:hAnsi="Consolas" w:cs="Times New Roman"/>
          <w:color w:val="000000"/>
          <w:sz w:val="18"/>
          <w:szCs w:val="18"/>
          <w:lang w:eastAsia="tr-TR"/>
        </w:rPr>
        <w:t>Merkezi</w:t>
      </w:r>
      <w:proofErr w:type="spellEnd"/>
      <w:r w:rsidR="00887993" w:rsidRPr="007133EC">
        <w:rPr>
          <w:rFonts w:ascii="Consolas" w:eastAsia="Times New Roman" w:hAnsi="Consolas" w:cs="Times New Roman"/>
          <w:color w:val="000000"/>
          <w:sz w:val="18"/>
          <w:szCs w:val="18"/>
          <w:lang w:eastAsia="tr-TR"/>
        </w:rPr>
        <w:t xml:space="preserve"> </w:t>
      </w:r>
      <w:r w:rsidRPr="007133EC">
        <w:rPr>
          <w:rFonts w:ascii="Consolas" w:eastAsia="Times New Roman" w:hAnsi="Consolas" w:cs="Times New Roman"/>
          <w:color w:val="000000"/>
          <w:sz w:val="18"/>
          <w:szCs w:val="18"/>
          <w:lang w:eastAsia="tr-TR"/>
        </w:rPr>
        <w:t>`;</w:t>
      </w:r>
    </w:p>
    <w:p w14:paraId="1BCF9909"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DROP </w:t>
      </w:r>
      <w:proofErr w:type="spellStart"/>
      <w:r w:rsidRPr="007133EC">
        <w:rPr>
          <w:rFonts w:ascii="Consolas" w:eastAsia="Times New Roman" w:hAnsi="Consolas" w:cs="Times New Roman"/>
          <w:color w:val="000000"/>
          <w:sz w:val="18"/>
          <w:szCs w:val="18"/>
          <w:lang w:eastAsia="tr-TR"/>
        </w:rPr>
        <w:t>procedure</w:t>
      </w:r>
      <w:proofErr w:type="spellEnd"/>
      <w:r w:rsidRPr="007133EC">
        <w:rPr>
          <w:rFonts w:ascii="Consolas" w:eastAsia="Times New Roman" w:hAnsi="Consolas" w:cs="Times New Roman"/>
          <w:color w:val="000000"/>
          <w:sz w:val="18"/>
          <w:szCs w:val="18"/>
          <w:lang w:eastAsia="tr-TR"/>
        </w:rPr>
        <w:t xml:space="preserve"> IF EXISTS `</w:t>
      </w:r>
      <w:proofErr w:type="spellStart"/>
      <w:r w:rsidRPr="007133EC">
        <w:rPr>
          <w:rFonts w:ascii="Consolas" w:eastAsia="Times New Roman" w:hAnsi="Consolas" w:cs="Times New Roman"/>
          <w:color w:val="000000"/>
          <w:sz w:val="18"/>
          <w:szCs w:val="18"/>
          <w:lang w:eastAsia="tr-TR"/>
        </w:rPr>
        <w:t>Tum</w:t>
      </w:r>
      <w:proofErr w:type="spellEnd"/>
      <w:r w:rsidRPr="007133EC">
        <w:rPr>
          <w:rFonts w:ascii="Consolas" w:eastAsia="Times New Roman" w:hAnsi="Consolas" w:cs="Times New Roman"/>
          <w:color w:val="000000"/>
          <w:sz w:val="18"/>
          <w:szCs w:val="18"/>
          <w:lang w:eastAsia="tr-TR"/>
        </w:rPr>
        <w:t xml:space="preserve"> </w:t>
      </w:r>
      <w:proofErr w:type="spellStart"/>
      <w:proofErr w:type="gramStart"/>
      <w:r w:rsidRPr="007133EC">
        <w:rPr>
          <w:rFonts w:ascii="Consolas" w:eastAsia="Times New Roman" w:hAnsi="Consolas" w:cs="Times New Roman"/>
          <w:color w:val="000000"/>
          <w:sz w:val="18"/>
          <w:szCs w:val="18"/>
          <w:lang w:eastAsia="tr-TR"/>
        </w:rPr>
        <w:t>Ogrenciler</w:t>
      </w:r>
      <w:proofErr w:type="spellEnd"/>
      <w:r w:rsidRPr="007133EC">
        <w:rPr>
          <w:rFonts w:ascii="Consolas" w:eastAsia="Times New Roman" w:hAnsi="Consolas" w:cs="Times New Roman"/>
          <w:color w:val="000000"/>
          <w:sz w:val="18"/>
          <w:szCs w:val="18"/>
          <w:lang w:eastAsia="tr-TR"/>
        </w:rPr>
        <w:t>(</w:t>
      </w:r>
      <w:proofErr w:type="gramEnd"/>
      <w:r w:rsidRPr="007133EC">
        <w:rPr>
          <w:rFonts w:ascii="Consolas" w:eastAsia="Times New Roman" w:hAnsi="Consolas" w:cs="Times New Roman"/>
          <w:color w:val="000000"/>
          <w:sz w:val="18"/>
          <w:szCs w:val="18"/>
          <w:lang w:eastAsia="tr-TR"/>
        </w:rPr>
        <w:t>)`;</w:t>
      </w:r>
    </w:p>
    <w:p w14:paraId="062EB65B"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49166A7E" w14:textId="64FBBBD9"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USE `</w:t>
      </w:r>
      <w:r w:rsidR="00887993" w:rsidRPr="00887993">
        <w:rPr>
          <w:rFonts w:ascii="Consolas" w:eastAsia="Times New Roman" w:hAnsi="Consolas" w:cs="Times New Roman"/>
          <w:color w:val="000000"/>
          <w:sz w:val="18"/>
          <w:szCs w:val="18"/>
          <w:lang w:eastAsia="tr-TR"/>
        </w:rPr>
        <w:t xml:space="preserve"> </w:t>
      </w:r>
      <w:proofErr w:type="spellStart"/>
      <w:r w:rsidR="00887993">
        <w:rPr>
          <w:rFonts w:ascii="Consolas" w:eastAsia="Times New Roman" w:hAnsi="Consolas" w:cs="Times New Roman"/>
          <w:color w:val="000000"/>
          <w:sz w:val="18"/>
          <w:szCs w:val="18"/>
          <w:lang w:eastAsia="tr-TR"/>
        </w:rPr>
        <w:t>islamidersler</w:t>
      </w:r>
      <w:r w:rsidR="00887993" w:rsidRPr="00A97D07">
        <w:rPr>
          <w:rFonts w:ascii="Consolas" w:eastAsia="Times New Roman" w:hAnsi="Consolas" w:cs="Times New Roman"/>
          <w:color w:val="000000"/>
          <w:sz w:val="18"/>
          <w:szCs w:val="18"/>
          <w:lang w:eastAsia="tr-TR"/>
        </w:rPr>
        <w:t>Merkezi</w:t>
      </w:r>
      <w:proofErr w:type="spellEnd"/>
      <w:r w:rsidR="00887993" w:rsidRPr="007133EC">
        <w:rPr>
          <w:rFonts w:ascii="Consolas" w:eastAsia="Times New Roman" w:hAnsi="Consolas" w:cs="Times New Roman"/>
          <w:color w:val="000000"/>
          <w:sz w:val="18"/>
          <w:szCs w:val="18"/>
          <w:lang w:eastAsia="tr-TR"/>
        </w:rPr>
        <w:t xml:space="preserve"> </w:t>
      </w:r>
      <w:r w:rsidRPr="007133EC">
        <w:rPr>
          <w:rFonts w:ascii="Consolas" w:eastAsia="Times New Roman" w:hAnsi="Consolas" w:cs="Times New Roman"/>
          <w:color w:val="000000"/>
          <w:sz w:val="18"/>
          <w:szCs w:val="18"/>
          <w:lang w:eastAsia="tr-TR"/>
        </w:rPr>
        <w:t>`;</w:t>
      </w:r>
    </w:p>
    <w:p w14:paraId="7C004EC5" w14:textId="23638730"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DROP </w:t>
      </w:r>
      <w:proofErr w:type="spellStart"/>
      <w:r w:rsidRPr="007133EC">
        <w:rPr>
          <w:rFonts w:ascii="Consolas" w:eastAsia="Times New Roman" w:hAnsi="Consolas" w:cs="Times New Roman"/>
          <w:color w:val="000000"/>
          <w:sz w:val="18"/>
          <w:szCs w:val="18"/>
          <w:lang w:eastAsia="tr-TR"/>
        </w:rPr>
        <w:t>procedure</w:t>
      </w:r>
      <w:proofErr w:type="spellEnd"/>
      <w:r w:rsidRPr="007133EC">
        <w:rPr>
          <w:rFonts w:ascii="Consolas" w:eastAsia="Times New Roman" w:hAnsi="Consolas" w:cs="Times New Roman"/>
          <w:color w:val="000000"/>
          <w:sz w:val="18"/>
          <w:szCs w:val="18"/>
          <w:lang w:eastAsia="tr-TR"/>
        </w:rPr>
        <w:t xml:space="preserve"> IF EXISTS `</w:t>
      </w:r>
      <w:r w:rsidR="009F7072" w:rsidRPr="009F7072">
        <w:rPr>
          <w:rFonts w:ascii="Consolas" w:eastAsia="Times New Roman" w:hAnsi="Consolas" w:cs="Times New Roman"/>
          <w:color w:val="000000"/>
          <w:sz w:val="18"/>
          <w:szCs w:val="18"/>
          <w:lang w:eastAsia="tr-TR"/>
        </w:rPr>
        <w:t xml:space="preserve"> </w:t>
      </w:r>
      <w:proofErr w:type="spellStart"/>
      <w:r w:rsidR="009F7072">
        <w:rPr>
          <w:rFonts w:ascii="Consolas" w:eastAsia="Times New Roman" w:hAnsi="Consolas" w:cs="Times New Roman"/>
          <w:color w:val="000000"/>
          <w:sz w:val="18"/>
          <w:szCs w:val="18"/>
          <w:lang w:eastAsia="tr-TR"/>
        </w:rPr>
        <w:t>islamidersler</w:t>
      </w:r>
      <w:r w:rsidR="009F7072" w:rsidRPr="00A97D07">
        <w:rPr>
          <w:rFonts w:ascii="Consolas" w:eastAsia="Times New Roman" w:hAnsi="Consolas" w:cs="Times New Roman"/>
          <w:color w:val="000000"/>
          <w:sz w:val="18"/>
          <w:szCs w:val="18"/>
          <w:lang w:eastAsia="tr-TR"/>
        </w:rPr>
        <w:t>Merkezi</w:t>
      </w:r>
      <w:proofErr w:type="spellEnd"/>
      <w:r w:rsidR="009F7072" w:rsidRPr="007133EC">
        <w:rPr>
          <w:rFonts w:ascii="Consolas" w:eastAsia="Times New Roman" w:hAnsi="Consolas" w:cs="Times New Roman"/>
          <w:color w:val="000000"/>
          <w:sz w:val="18"/>
          <w:szCs w:val="18"/>
          <w:lang w:eastAsia="tr-TR"/>
        </w:rPr>
        <w:t xml:space="preserve"> </w:t>
      </w:r>
      <w:proofErr w:type="gramStart"/>
      <w:r w:rsidRPr="007133EC">
        <w:rPr>
          <w:rFonts w:ascii="Consolas" w:eastAsia="Times New Roman" w:hAnsi="Consolas" w:cs="Times New Roman"/>
          <w:color w:val="000000"/>
          <w:sz w:val="18"/>
          <w:szCs w:val="18"/>
          <w:lang w:eastAsia="tr-TR"/>
        </w:rPr>
        <w:t>`.`</w:t>
      </w:r>
      <w:proofErr w:type="spellStart"/>
      <w:proofErr w:type="gramEnd"/>
      <w:r w:rsidRPr="007133EC">
        <w:rPr>
          <w:rFonts w:ascii="Consolas" w:eastAsia="Times New Roman" w:hAnsi="Consolas" w:cs="Times New Roman"/>
          <w:color w:val="000000"/>
          <w:sz w:val="18"/>
          <w:szCs w:val="18"/>
          <w:lang w:eastAsia="tr-TR"/>
        </w:rPr>
        <w:t>Tum</w:t>
      </w:r>
      <w:proofErr w:type="spell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Ogrenciler</w:t>
      </w:r>
      <w:proofErr w:type="spellEnd"/>
      <w:r w:rsidRPr="007133EC">
        <w:rPr>
          <w:rFonts w:ascii="Consolas" w:eastAsia="Times New Roman" w:hAnsi="Consolas" w:cs="Times New Roman"/>
          <w:color w:val="000000"/>
          <w:sz w:val="18"/>
          <w:szCs w:val="18"/>
          <w:lang w:eastAsia="tr-TR"/>
        </w:rPr>
        <w:t>()`;</w:t>
      </w:r>
    </w:p>
    <w:p w14:paraId="32DAC418"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w:t>
      </w:r>
    </w:p>
    <w:p w14:paraId="0DA18F2F"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09FEB5F9"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DELIMITER $$</w:t>
      </w:r>
    </w:p>
    <w:p w14:paraId="0B97D845" w14:textId="4B2F3B93"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USE `</w:t>
      </w:r>
      <w:r w:rsidR="00887993" w:rsidRPr="00887993">
        <w:rPr>
          <w:rFonts w:ascii="Consolas" w:eastAsia="Times New Roman" w:hAnsi="Consolas" w:cs="Times New Roman"/>
          <w:color w:val="000000"/>
          <w:sz w:val="18"/>
          <w:szCs w:val="18"/>
          <w:lang w:eastAsia="tr-TR"/>
        </w:rPr>
        <w:t xml:space="preserve"> </w:t>
      </w:r>
      <w:proofErr w:type="spellStart"/>
      <w:r w:rsidR="00887993">
        <w:rPr>
          <w:rFonts w:ascii="Consolas" w:eastAsia="Times New Roman" w:hAnsi="Consolas" w:cs="Times New Roman"/>
          <w:color w:val="000000"/>
          <w:sz w:val="18"/>
          <w:szCs w:val="18"/>
          <w:lang w:eastAsia="tr-TR"/>
        </w:rPr>
        <w:t>islamidersler</w:t>
      </w:r>
      <w:r w:rsidR="00887993" w:rsidRPr="00A97D07">
        <w:rPr>
          <w:rFonts w:ascii="Consolas" w:eastAsia="Times New Roman" w:hAnsi="Consolas" w:cs="Times New Roman"/>
          <w:color w:val="000000"/>
          <w:sz w:val="18"/>
          <w:szCs w:val="18"/>
          <w:lang w:eastAsia="tr-TR"/>
        </w:rPr>
        <w:t>Merkezi</w:t>
      </w:r>
      <w:proofErr w:type="spellEnd"/>
      <w:r w:rsidR="00887993" w:rsidRPr="007133EC">
        <w:rPr>
          <w:rFonts w:ascii="Consolas" w:eastAsia="Times New Roman" w:hAnsi="Consolas" w:cs="Times New Roman"/>
          <w:color w:val="000000"/>
          <w:sz w:val="18"/>
          <w:szCs w:val="18"/>
          <w:lang w:eastAsia="tr-TR"/>
        </w:rPr>
        <w:t xml:space="preserve"> </w:t>
      </w:r>
      <w:r w:rsidRPr="007133EC">
        <w:rPr>
          <w:rFonts w:ascii="Consolas" w:eastAsia="Times New Roman" w:hAnsi="Consolas" w:cs="Times New Roman"/>
          <w:color w:val="000000"/>
          <w:sz w:val="18"/>
          <w:szCs w:val="18"/>
          <w:lang w:eastAsia="tr-TR"/>
        </w:rPr>
        <w:t>`$$</w:t>
      </w:r>
    </w:p>
    <w:p w14:paraId="5B507521"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CREATE DEFINER=`</w:t>
      </w:r>
      <w:proofErr w:type="spellStart"/>
      <w:r w:rsidRPr="007133EC">
        <w:rPr>
          <w:rFonts w:ascii="Consolas" w:eastAsia="Times New Roman" w:hAnsi="Consolas" w:cs="Times New Roman"/>
          <w:color w:val="000000"/>
          <w:sz w:val="18"/>
          <w:szCs w:val="18"/>
          <w:lang w:eastAsia="tr-TR"/>
        </w:rPr>
        <w:t>root</w:t>
      </w:r>
      <w:proofErr w:type="spellEnd"/>
      <w:r w:rsidRPr="007133EC">
        <w:rPr>
          <w:rFonts w:ascii="Consolas" w:eastAsia="Times New Roman" w:hAnsi="Consolas" w:cs="Times New Roman"/>
          <w:color w:val="000000"/>
          <w:sz w:val="18"/>
          <w:szCs w:val="18"/>
          <w:lang w:eastAsia="tr-TR"/>
        </w:rPr>
        <w:t>`@`</w:t>
      </w:r>
      <w:proofErr w:type="spellStart"/>
      <w:r w:rsidRPr="007133EC">
        <w:rPr>
          <w:rFonts w:ascii="Consolas" w:eastAsia="Times New Roman" w:hAnsi="Consolas" w:cs="Times New Roman"/>
          <w:color w:val="000000"/>
          <w:sz w:val="18"/>
          <w:szCs w:val="18"/>
          <w:lang w:eastAsia="tr-TR"/>
        </w:rPr>
        <w:t>localhost</w:t>
      </w:r>
      <w:proofErr w:type="spellEnd"/>
      <w:r w:rsidRPr="007133EC">
        <w:rPr>
          <w:rFonts w:ascii="Consolas" w:eastAsia="Times New Roman" w:hAnsi="Consolas" w:cs="Times New Roman"/>
          <w:color w:val="000000"/>
          <w:sz w:val="18"/>
          <w:szCs w:val="18"/>
          <w:lang w:eastAsia="tr-TR"/>
        </w:rPr>
        <w:t>` PROCEDURE `</w:t>
      </w:r>
      <w:proofErr w:type="spellStart"/>
      <w:r w:rsidRPr="007133EC">
        <w:rPr>
          <w:rFonts w:ascii="Consolas" w:eastAsia="Times New Roman" w:hAnsi="Consolas" w:cs="Times New Roman"/>
          <w:color w:val="000000"/>
          <w:sz w:val="18"/>
          <w:szCs w:val="18"/>
          <w:lang w:eastAsia="tr-TR"/>
        </w:rPr>
        <w:t>Tum</w:t>
      </w:r>
      <w:proofErr w:type="spellEnd"/>
      <w:r w:rsidRPr="007133EC">
        <w:rPr>
          <w:rFonts w:ascii="Consolas" w:eastAsia="Times New Roman" w:hAnsi="Consolas" w:cs="Times New Roman"/>
          <w:color w:val="000000"/>
          <w:sz w:val="18"/>
          <w:szCs w:val="18"/>
          <w:lang w:eastAsia="tr-TR"/>
        </w:rPr>
        <w:t xml:space="preserve"> </w:t>
      </w:r>
      <w:proofErr w:type="spellStart"/>
      <w:proofErr w:type="gramStart"/>
      <w:r w:rsidRPr="007133EC">
        <w:rPr>
          <w:rFonts w:ascii="Consolas" w:eastAsia="Times New Roman" w:hAnsi="Consolas" w:cs="Times New Roman"/>
          <w:color w:val="000000"/>
          <w:sz w:val="18"/>
          <w:szCs w:val="18"/>
          <w:lang w:eastAsia="tr-TR"/>
        </w:rPr>
        <w:t>Ogrenciler</w:t>
      </w:r>
      <w:proofErr w:type="spellEnd"/>
      <w:r w:rsidRPr="007133EC">
        <w:rPr>
          <w:rFonts w:ascii="Consolas" w:eastAsia="Times New Roman" w:hAnsi="Consolas" w:cs="Times New Roman"/>
          <w:color w:val="000000"/>
          <w:sz w:val="18"/>
          <w:szCs w:val="18"/>
          <w:lang w:eastAsia="tr-TR"/>
        </w:rPr>
        <w:t>(</w:t>
      </w:r>
      <w:proofErr w:type="gramEnd"/>
      <w:r w:rsidRPr="007133EC">
        <w:rPr>
          <w:rFonts w:ascii="Consolas" w:eastAsia="Times New Roman" w:hAnsi="Consolas" w:cs="Times New Roman"/>
          <w:color w:val="000000"/>
          <w:sz w:val="18"/>
          <w:szCs w:val="18"/>
          <w:lang w:eastAsia="tr-TR"/>
        </w:rPr>
        <w:t>)`()</w:t>
      </w:r>
    </w:p>
    <w:p w14:paraId="38AA5751"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BEGIN</w:t>
      </w:r>
    </w:p>
    <w:p w14:paraId="79E4A094"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7133EC">
        <w:rPr>
          <w:rFonts w:ascii="Consolas" w:eastAsia="Times New Roman" w:hAnsi="Consolas" w:cs="Times New Roman"/>
          <w:color w:val="000000"/>
          <w:sz w:val="18"/>
          <w:szCs w:val="18"/>
          <w:lang w:eastAsia="tr-TR"/>
        </w:rPr>
        <w:t>select</w:t>
      </w:r>
      <w:proofErr w:type="spellEnd"/>
      <w:proofErr w:type="gramEnd"/>
      <w:r w:rsidRPr="007133EC">
        <w:rPr>
          <w:rFonts w:ascii="Consolas" w:eastAsia="Times New Roman" w:hAnsi="Consolas" w:cs="Times New Roman"/>
          <w:color w:val="000000"/>
          <w:sz w:val="18"/>
          <w:szCs w:val="18"/>
          <w:lang w:eastAsia="tr-TR"/>
        </w:rPr>
        <w:t xml:space="preserve"> * </w:t>
      </w:r>
      <w:proofErr w:type="spellStart"/>
      <w:r w:rsidRPr="007133EC">
        <w:rPr>
          <w:rFonts w:ascii="Consolas" w:eastAsia="Times New Roman" w:hAnsi="Consolas" w:cs="Times New Roman"/>
          <w:color w:val="000000"/>
          <w:sz w:val="18"/>
          <w:szCs w:val="18"/>
          <w:lang w:eastAsia="tr-TR"/>
        </w:rPr>
        <w:t>from</w:t>
      </w:r>
      <w:proofErr w:type="spell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ogrenciler</w:t>
      </w:r>
      <w:proofErr w:type="spellEnd"/>
    </w:p>
    <w:p w14:paraId="52F14C05"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7133EC">
        <w:rPr>
          <w:rFonts w:ascii="Consolas" w:eastAsia="Times New Roman" w:hAnsi="Consolas" w:cs="Times New Roman"/>
          <w:color w:val="000000"/>
          <w:sz w:val="18"/>
          <w:szCs w:val="18"/>
          <w:lang w:eastAsia="tr-TR"/>
        </w:rPr>
        <w:t>where</w:t>
      </w:r>
      <w:proofErr w:type="spellEnd"/>
      <w:proofErr w:type="gram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ogr_Ad</w:t>
      </w:r>
      <w:proofErr w:type="spellEnd"/>
      <w:r w:rsidRPr="007133EC">
        <w:rPr>
          <w:rFonts w:ascii="Consolas" w:eastAsia="Times New Roman" w:hAnsi="Consolas" w:cs="Times New Roman"/>
          <w:color w:val="000000"/>
          <w:sz w:val="18"/>
          <w:szCs w:val="18"/>
          <w:lang w:eastAsia="tr-TR"/>
        </w:rPr>
        <w:t>='</w:t>
      </w:r>
      <w:proofErr w:type="spellStart"/>
      <w:r w:rsidRPr="007133EC">
        <w:rPr>
          <w:rFonts w:ascii="Consolas" w:eastAsia="Times New Roman" w:hAnsi="Consolas" w:cs="Times New Roman"/>
          <w:color w:val="000000"/>
          <w:sz w:val="18"/>
          <w:szCs w:val="18"/>
          <w:lang w:eastAsia="tr-TR"/>
        </w:rPr>
        <w:t>Omad</w:t>
      </w:r>
      <w:proofErr w:type="spellEnd"/>
      <w:r w:rsidRPr="007133EC">
        <w:rPr>
          <w:rFonts w:ascii="Consolas" w:eastAsia="Times New Roman" w:hAnsi="Consolas" w:cs="Times New Roman"/>
          <w:color w:val="000000"/>
          <w:sz w:val="18"/>
          <w:szCs w:val="18"/>
          <w:lang w:eastAsia="tr-TR"/>
        </w:rPr>
        <w:t>';</w:t>
      </w:r>
    </w:p>
    <w:p w14:paraId="0DFE3835"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6CBEFB4E"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END$$</w:t>
      </w:r>
    </w:p>
    <w:p w14:paraId="75BBC60F"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3FAA2EDA" w14:textId="77777777" w:rsid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gramStart"/>
      <w:r w:rsidRPr="007133EC">
        <w:rPr>
          <w:rFonts w:ascii="Consolas" w:eastAsia="Times New Roman" w:hAnsi="Consolas" w:cs="Times New Roman"/>
          <w:color w:val="000000"/>
          <w:sz w:val="18"/>
          <w:szCs w:val="18"/>
          <w:lang w:eastAsia="tr-TR"/>
        </w:rPr>
        <w:t>DELIMITER ;</w:t>
      </w:r>
      <w:proofErr w:type="gramEnd"/>
    </w:p>
    <w:p w14:paraId="4C1407C6" w14:textId="056D7C31"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val="en-US" w:eastAsia="tr-TR"/>
        </w:rPr>
      </w:pPr>
    </w:p>
    <w:p w14:paraId="03F0407B" w14:textId="77777777" w:rsidR="007133EC"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p>
    <w:p w14:paraId="330CAAED" w14:textId="0F7E863B" w:rsidR="006C69E6"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r>
        <w:rPr>
          <w:rFonts w:ascii="Consolas" w:eastAsia="Times New Roman" w:hAnsi="Consolas" w:cs="Times New Roman"/>
          <w:color w:val="000000"/>
          <w:sz w:val="18"/>
          <w:szCs w:val="18"/>
          <w:lang w:eastAsia="tr-TR"/>
        </w:rPr>
        <w:tab/>
      </w:r>
    </w:p>
    <w:p w14:paraId="24A6A0D1" w14:textId="77777777" w:rsidR="007133EC"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p>
    <w:p w14:paraId="30A01180" w14:textId="77777777" w:rsidR="007133EC"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p>
    <w:p w14:paraId="3FAE61B6" w14:textId="77777777" w:rsidR="007133EC"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p>
    <w:p w14:paraId="070615C9" w14:textId="77777777" w:rsidR="007133EC" w:rsidRPr="007E70DB" w:rsidRDefault="007133EC" w:rsidP="007133EC">
      <w:pPr>
        <w:shd w:val="clear" w:color="auto" w:fill="FFFFFF"/>
        <w:tabs>
          <w:tab w:val="left" w:pos="2047"/>
        </w:tabs>
        <w:spacing w:after="0" w:line="276" w:lineRule="auto"/>
        <w:rPr>
          <w:rFonts w:ascii="Consolas" w:eastAsia="Times New Roman" w:hAnsi="Consolas" w:cs="Times New Roman"/>
          <w:color w:val="000000"/>
          <w:sz w:val="18"/>
          <w:szCs w:val="18"/>
          <w:lang w:eastAsia="tr-TR"/>
        </w:rPr>
      </w:pPr>
    </w:p>
    <w:p w14:paraId="7E04D4CD" w14:textId="77777777" w:rsidR="007133EC" w:rsidRDefault="007133EC" w:rsidP="006C69E6">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56477C45" w14:textId="6A7ADCE4"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USE `</w:t>
      </w:r>
      <w:proofErr w:type="spellStart"/>
      <w:r w:rsidR="00975EAC">
        <w:rPr>
          <w:rFonts w:ascii="Consolas" w:eastAsia="Times New Roman" w:hAnsi="Consolas" w:cs="Times New Roman"/>
          <w:color w:val="000000"/>
          <w:sz w:val="18"/>
          <w:szCs w:val="18"/>
          <w:lang w:eastAsia="tr-TR"/>
        </w:rPr>
        <w:t>islami</w:t>
      </w:r>
      <w:r w:rsidR="00285577">
        <w:rPr>
          <w:rFonts w:ascii="Consolas" w:eastAsia="Times New Roman" w:hAnsi="Consolas" w:cs="Times New Roman"/>
          <w:color w:val="000000"/>
          <w:sz w:val="18"/>
          <w:szCs w:val="18"/>
          <w:lang w:eastAsia="tr-TR"/>
        </w:rPr>
        <w:t>dersler</w:t>
      </w:r>
      <w:r w:rsidRPr="007133EC">
        <w:rPr>
          <w:rFonts w:ascii="Consolas" w:eastAsia="Times New Roman" w:hAnsi="Consolas" w:cs="Times New Roman"/>
          <w:color w:val="000000"/>
          <w:sz w:val="18"/>
          <w:szCs w:val="18"/>
          <w:lang w:eastAsia="tr-TR"/>
        </w:rPr>
        <w:t>merkezi</w:t>
      </w:r>
      <w:proofErr w:type="spellEnd"/>
      <w:r w:rsidRPr="007133EC">
        <w:rPr>
          <w:rFonts w:ascii="Consolas" w:eastAsia="Times New Roman" w:hAnsi="Consolas" w:cs="Times New Roman"/>
          <w:color w:val="000000"/>
          <w:sz w:val="18"/>
          <w:szCs w:val="18"/>
          <w:lang w:eastAsia="tr-TR"/>
        </w:rPr>
        <w:t>`;</w:t>
      </w:r>
    </w:p>
    <w:p w14:paraId="0F7753C3"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DROP </w:t>
      </w:r>
      <w:proofErr w:type="spellStart"/>
      <w:r w:rsidRPr="007133EC">
        <w:rPr>
          <w:rFonts w:ascii="Consolas" w:eastAsia="Times New Roman" w:hAnsi="Consolas" w:cs="Times New Roman"/>
          <w:color w:val="000000"/>
          <w:sz w:val="18"/>
          <w:szCs w:val="18"/>
          <w:lang w:eastAsia="tr-TR"/>
        </w:rPr>
        <w:t>procedure</w:t>
      </w:r>
      <w:proofErr w:type="spellEnd"/>
      <w:r w:rsidRPr="007133EC">
        <w:rPr>
          <w:rFonts w:ascii="Consolas" w:eastAsia="Times New Roman" w:hAnsi="Consolas" w:cs="Times New Roman"/>
          <w:color w:val="000000"/>
          <w:sz w:val="18"/>
          <w:szCs w:val="18"/>
          <w:lang w:eastAsia="tr-TR"/>
        </w:rPr>
        <w:t xml:space="preserve"> IF EXISTS `</w:t>
      </w:r>
      <w:proofErr w:type="spellStart"/>
      <w:r w:rsidRPr="007133EC">
        <w:rPr>
          <w:rFonts w:ascii="Consolas" w:eastAsia="Times New Roman" w:hAnsi="Consolas" w:cs="Times New Roman"/>
          <w:color w:val="000000"/>
          <w:sz w:val="18"/>
          <w:szCs w:val="18"/>
          <w:lang w:eastAsia="tr-TR"/>
        </w:rPr>
        <w:t>HocaEkle</w:t>
      </w:r>
      <w:proofErr w:type="spellEnd"/>
      <w:r w:rsidRPr="007133EC">
        <w:rPr>
          <w:rFonts w:ascii="Consolas" w:eastAsia="Times New Roman" w:hAnsi="Consolas" w:cs="Times New Roman"/>
          <w:color w:val="000000"/>
          <w:sz w:val="18"/>
          <w:szCs w:val="18"/>
          <w:lang w:eastAsia="tr-TR"/>
        </w:rPr>
        <w:t>`;</w:t>
      </w:r>
    </w:p>
    <w:p w14:paraId="6FD51A82"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5D66CFAE"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DELIMITER $$</w:t>
      </w:r>
    </w:p>
    <w:p w14:paraId="4C3A3A20" w14:textId="36E1823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USE `</w:t>
      </w:r>
      <w:proofErr w:type="spellStart"/>
      <w:r w:rsidR="00621908">
        <w:rPr>
          <w:rFonts w:ascii="Consolas" w:eastAsia="Times New Roman" w:hAnsi="Consolas" w:cs="Times New Roman"/>
          <w:color w:val="000000"/>
          <w:sz w:val="18"/>
          <w:szCs w:val="18"/>
          <w:lang w:eastAsia="tr-TR"/>
        </w:rPr>
        <w:t>islamidersler</w:t>
      </w:r>
      <w:r w:rsidR="00621908" w:rsidRPr="007133EC">
        <w:rPr>
          <w:rFonts w:ascii="Consolas" w:eastAsia="Times New Roman" w:hAnsi="Consolas" w:cs="Times New Roman"/>
          <w:color w:val="000000"/>
          <w:sz w:val="18"/>
          <w:szCs w:val="18"/>
          <w:lang w:eastAsia="tr-TR"/>
        </w:rPr>
        <w:t>merkezi</w:t>
      </w:r>
      <w:proofErr w:type="spellEnd"/>
      <w:r w:rsidR="00621908" w:rsidRPr="007133EC">
        <w:rPr>
          <w:rFonts w:ascii="Consolas" w:eastAsia="Times New Roman" w:hAnsi="Consolas" w:cs="Times New Roman"/>
          <w:color w:val="000000"/>
          <w:sz w:val="18"/>
          <w:szCs w:val="18"/>
          <w:lang w:eastAsia="tr-TR"/>
        </w:rPr>
        <w:t xml:space="preserve"> </w:t>
      </w:r>
      <w:r w:rsidRPr="007133EC">
        <w:rPr>
          <w:rFonts w:ascii="Consolas" w:eastAsia="Times New Roman" w:hAnsi="Consolas" w:cs="Times New Roman"/>
          <w:color w:val="000000"/>
          <w:sz w:val="18"/>
          <w:szCs w:val="18"/>
          <w:lang w:eastAsia="tr-TR"/>
        </w:rPr>
        <w:t>`$$</w:t>
      </w:r>
    </w:p>
    <w:p w14:paraId="70D4B763"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CREATE PROCEDURE </w:t>
      </w:r>
      <w:proofErr w:type="spellStart"/>
      <w:r w:rsidRPr="007133EC">
        <w:rPr>
          <w:rFonts w:ascii="Consolas" w:eastAsia="Times New Roman" w:hAnsi="Consolas" w:cs="Times New Roman"/>
          <w:color w:val="000000"/>
          <w:sz w:val="18"/>
          <w:szCs w:val="18"/>
          <w:lang w:eastAsia="tr-TR"/>
        </w:rPr>
        <w:t>HocaEkle</w:t>
      </w:r>
      <w:proofErr w:type="spellEnd"/>
      <w:r w:rsidRPr="007133EC">
        <w:rPr>
          <w:rFonts w:ascii="Consolas" w:eastAsia="Times New Roman" w:hAnsi="Consolas" w:cs="Times New Roman"/>
          <w:color w:val="000000"/>
          <w:sz w:val="18"/>
          <w:szCs w:val="18"/>
          <w:lang w:eastAsia="tr-TR"/>
        </w:rPr>
        <w:t xml:space="preserve"> (</w:t>
      </w:r>
    </w:p>
    <w:p w14:paraId="2B8C4209"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7133EC">
        <w:rPr>
          <w:rFonts w:ascii="Consolas" w:eastAsia="Times New Roman" w:hAnsi="Consolas" w:cs="Times New Roman"/>
          <w:color w:val="000000"/>
          <w:sz w:val="18"/>
          <w:szCs w:val="18"/>
          <w:lang w:eastAsia="tr-TR"/>
        </w:rPr>
        <w:t>Id</w:t>
      </w:r>
      <w:proofErr w:type="spell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int</w:t>
      </w:r>
      <w:proofErr w:type="spellEnd"/>
      <w:proofErr w:type="gramEnd"/>
      <w:r w:rsidRPr="007133EC">
        <w:rPr>
          <w:rFonts w:ascii="Consolas" w:eastAsia="Times New Roman" w:hAnsi="Consolas" w:cs="Times New Roman"/>
          <w:color w:val="000000"/>
          <w:sz w:val="18"/>
          <w:szCs w:val="18"/>
          <w:lang w:eastAsia="tr-TR"/>
        </w:rPr>
        <w:t>,</w:t>
      </w:r>
    </w:p>
    <w:p w14:paraId="3ECE0A7E"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gramStart"/>
      <w:r w:rsidRPr="007133EC">
        <w:rPr>
          <w:rFonts w:ascii="Consolas" w:eastAsia="Times New Roman" w:hAnsi="Consolas" w:cs="Times New Roman"/>
          <w:color w:val="000000"/>
          <w:sz w:val="18"/>
          <w:szCs w:val="18"/>
          <w:lang w:eastAsia="tr-TR"/>
        </w:rPr>
        <w:t>ad</w:t>
      </w:r>
      <w:proofErr w:type="gram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varchar</w:t>
      </w:r>
      <w:proofErr w:type="spellEnd"/>
      <w:r w:rsidRPr="007133EC">
        <w:rPr>
          <w:rFonts w:ascii="Consolas" w:eastAsia="Times New Roman" w:hAnsi="Consolas" w:cs="Times New Roman"/>
          <w:color w:val="000000"/>
          <w:sz w:val="18"/>
          <w:szCs w:val="18"/>
          <w:lang w:eastAsia="tr-TR"/>
        </w:rPr>
        <w:t>(25),</w:t>
      </w:r>
    </w:p>
    <w:p w14:paraId="01755899"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spellStart"/>
      <w:proofErr w:type="gramStart"/>
      <w:r w:rsidRPr="007133EC">
        <w:rPr>
          <w:rFonts w:ascii="Consolas" w:eastAsia="Times New Roman" w:hAnsi="Consolas" w:cs="Times New Roman"/>
          <w:color w:val="000000"/>
          <w:sz w:val="18"/>
          <w:szCs w:val="18"/>
          <w:lang w:eastAsia="tr-TR"/>
        </w:rPr>
        <w:t>soyad</w:t>
      </w:r>
      <w:proofErr w:type="spell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varchar</w:t>
      </w:r>
      <w:proofErr w:type="spellEnd"/>
      <w:proofErr w:type="gramEnd"/>
      <w:r w:rsidRPr="007133EC">
        <w:rPr>
          <w:rFonts w:ascii="Consolas" w:eastAsia="Times New Roman" w:hAnsi="Consolas" w:cs="Times New Roman"/>
          <w:color w:val="000000"/>
          <w:sz w:val="18"/>
          <w:szCs w:val="18"/>
          <w:lang w:eastAsia="tr-TR"/>
        </w:rPr>
        <w:t>(25),</w:t>
      </w:r>
    </w:p>
    <w:p w14:paraId="0DD48A60"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gramStart"/>
      <w:r w:rsidRPr="007133EC">
        <w:rPr>
          <w:rFonts w:ascii="Consolas" w:eastAsia="Times New Roman" w:hAnsi="Consolas" w:cs="Times New Roman"/>
          <w:color w:val="000000"/>
          <w:sz w:val="18"/>
          <w:szCs w:val="18"/>
          <w:lang w:eastAsia="tr-TR"/>
        </w:rPr>
        <w:t>bolum</w:t>
      </w:r>
      <w:proofErr w:type="gramEnd"/>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varchar</w:t>
      </w:r>
      <w:proofErr w:type="spellEnd"/>
      <w:r w:rsidRPr="007133EC">
        <w:rPr>
          <w:rFonts w:ascii="Consolas" w:eastAsia="Times New Roman" w:hAnsi="Consolas" w:cs="Times New Roman"/>
          <w:color w:val="000000"/>
          <w:sz w:val="18"/>
          <w:szCs w:val="18"/>
          <w:lang w:eastAsia="tr-TR"/>
        </w:rPr>
        <w:t>(25)</w:t>
      </w:r>
    </w:p>
    <w:p w14:paraId="2DCD3F79"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w:t>
      </w:r>
    </w:p>
    <w:p w14:paraId="3608C595"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BEGIN</w:t>
      </w:r>
    </w:p>
    <w:p w14:paraId="0990C54E"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  INSERT INTO Hocalar Value</w:t>
      </w:r>
    </w:p>
    <w:p w14:paraId="11EDE6CE"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 xml:space="preserve">  </w:t>
      </w:r>
      <w:proofErr w:type="gramStart"/>
      <w:r w:rsidRPr="007133EC">
        <w:rPr>
          <w:rFonts w:ascii="Consolas" w:eastAsia="Times New Roman" w:hAnsi="Consolas" w:cs="Times New Roman"/>
          <w:color w:val="000000"/>
          <w:sz w:val="18"/>
          <w:szCs w:val="18"/>
          <w:lang w:eastAsia="tr-TR"/>
        </w:rPr>
        <w:t xml:space="preserve">( </w:t>
      </w:r>
      <w:proofErr w:type="spellStart"/>
      <w:r w:rsidRPr="007133EC">
        <w:rPr>
          <w:rFonts w:ascii="Consolas" w:eastAsia="Times New Roman" w:hAnsi="Consolas" w:cs="Times New Roman"/>
          <w:color w:val="000000"/>
          <w:sz w:val="18"/>
          <w:szCs w:val="18"/>
          <w:lang w:eastAsia="tr-TR"/>
        </w:rPr>
        <w:t>Id</w:t>
      </w:r>
      <w:proofErr w:type="spellEnd"/>
      <w:proofErr w:type="gramEnd"/>
      <w:r w:rsidRPr="007133EC">
        <w:rPr>
          <w:rFonts w:ascii="Consolas" w:eastAsia="Times New Roman" w:hAnsi="Consolas" w:cs="Times New Roman"/>
          <w:color w:val="000000"/>
          <w:sz w:val="18"/>
          <w:szCs w:val="18"/>
          <w:lang w:eastAsia="tr-TR"/>
        </w:rPr>
        <w:t xml:space="preserve"> , ad , </w:t>
      </w:r>
      <w:proofErr w:type="spellStart"/>
      <w:r w:rsidRPr="007133EC">
        <w:rPr>
          <w:rFonts w:ascii="Consolas" w:eastAsia="Times New Roman" w:hAnsi="Consolas" w:cs="Times New Roman"/>
          <w:color w:val="000000"/>
          <w:sz w:val="18"/>
          <w:szCs w:val="18"/>
          <w:lang w:eastAsia="tr-TR"/>
        </w:rPr>
        <w:t>soyad</w:t>
      </w:r>
      <w:proofErr w:type="spellEnd"/>
      <w:r w:rsidRPr="007133EC">
        <w:rPr>
          <w:rFonts w:ascii="Consolas" w:eastAsia="Times New Roman" w:hAnsi="Consolas" w:cs="Times New Roman"/>
          <w:color w:val="000000"/>
          <w:sz w:val="18"/>
          <w:szCs w:val="18"/>
          <w:lang w:eastAsia="tr-TR"/>
        </w:rPr>
        <w:t xml:space="preserve"> , bolum);</w:t>
      </w:r>
    </w:p>
    <w:p w14:paraId="6EBC196A"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4127FAA2"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r w:rsidRPr="007133EC">
        <w:rPr>
          <w:rFonts w:ascii="Consolas" w:eastAsia="Times New Roman" w:hAnsi="Consolas" w:cs="Times New Roman"/>
          <w:color w:val="000000"/>
          <w:sz w:val="18"/>
          <w:szCs w:val="18"/>
          <w:lang w:eastAsia="tr-TR"/>
        </w:rPr>
        <w:t>END$$</w:t>
      </w:r>
    </w:p>
    <w:p w14:paraId="35C6EDE5" w14:textId="77777777" w:rsidR="007133EC" w:rsidRP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
    <w:p w14:paraId="54B1E95E" w14:textId="2BA14A40" w:rsidR="007133EC" w:rsidRDefault="007133EC"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eastAsia="tr-TR"/>
        </w:rPr>
      </w:pPr>
      <w:proofErr w:type="gramStart"/>
      <w:r w:rsidRPr="007133EC">
        <w:rPr>
          <w:rFonts w:ascii="Consolas" w:eastAsia="Times New Roman" w:hAnsi="Consolas" w:cs="Times New Roman"/>
          <w:color w:val="000000"/>
          <w:sz w:val="18"/>
          <w:szCs w:val="18"/>
          <w:lang w:eastAsia="tr-TR"/>
        </w:rPr>
        <w:t>DELIMITER ;</w:t>
      </w:r>
      <w:proofErr w:type="gramEnd"/>
    </w:p>
    <w:p w14:paraId="5C0908A9" w14:textId="1116FEC7" w:rsidR="0045399F" w:rsidRPr="0045399F" w:rsidRDefault="0045399F" w:rsidP="007133EC">
      <w:pPr>
        <w:pBdr>
          <w:top w:val="single" w:sz="4" w:space="1" w:color="auto"/>
          <w:left w:val="single" w:sz="4" w:space="4" w:color="auto"/>
          <w:bottom w:val="single" w:sz="4" w:space="1" w:color="auto"/>
          <w:right w:val="single" w:sz="4" w:space="4" w:color="auto"/>
        </w:pBdr>
        <w:shd w:val="clear" w:color="auto" w:fill="FFFFFF"/>
        <w:spacing w:after="0" w:line="276" w:lineRule="auto"/>
        <w:rPr>
          <w:rFonts w:ascii="Consolas" w:eastAsia="Times New Roman" w:hAnsi="Consolas" w:cs="Times New Roman"/>
          <w:color w:val="000000"/>
          <w:sz w:val="18"/>
          <w:szCs w:val="18"/>
          <w:lang w:val="en-US" w:eastAsia="tr-TR"/>
        </w:rPr>
      </w:pPr>
      <w:r w:rsidRPr="0045399F">
        <w:rPr>
          <w:rFonts w:ascii="Consolas" w:eastAsia="Times New Roman" w:hAnsi="Consolas" w:cs="Times New Roman"/>
          <w:color w:val="2E74B5" w:themeColor="accent5" w:themeShade="BF"/>
          <w:sz w:val="18"/>
          <w:szCs w:val="18"/>
          <w:lang w:eastAsia="tr-TR"/>
        </w:rPr>
        <w:t>Call</w:t>
      </w:r>
      <w:r>
        <w:rPr>
          <w:rFonts w:ascii="Consolas" w:eastAsia="Times New Roman" w:hAnsi="Consolas" w:cs="Times New Roman"/>
          <w:color w:val="000000"/>
          <w:sz w:val="18"/>
          <w:szCs w:val="18"/>
          <w:lang w:eastAsia="tr-TR"/>
        </w:rPr>
        <w:t xml:space="preserve"> </w:t>
      </w:r>
      <w:proofErr w:type="spellStart"/>
      <w:proofErr w:type="gramStart"/>
      <w:r>
        <w:rPr>
          <w:rFonts w:ascii="Consolas" w:eastAsia="Times New Roman" w:hAnsi="Consolas" w:cs="Times New Roman"/>
          <w:color w:val="000000"/>
          <w:sz w:val="18"/>
          <w:szCs w:val="18"/>
          <w:lang w:eastAsia="tr-TR"/>
        </w:rPr>
        <w:t>HocaEkle</w:t>
      </w:r>
      <w:proofErr w:type="spellEnd"/>
      <w:r>
        <w:rPr>
          <w:rFonts w:ascii="Consolas" w:eastAsia="Times New Roman" w:hAnsi="Consolas" w:cs="Times New Roman"/>
          <w:color w:val="000000"/>
          <w:sz w:val="18"/>
          <w:szCs w:val="18"/>
          <w:lang w:val="en-US" w:eastAsia="tr-TR"/>
        </w:rPr>
        <w:t>(</w:t>
      </w:r>
      <w:proofErr w:type="gramEnd"/>
      <w:r>
        <w:rPr>
          <w:rFonts w:ascii="Consolas" w:eastAsia="Times New Roman" w:hAnsi="Consolas" w:cs="Times New Roman"/>
          <w:color w:val="000000"/>
          <w:sz w:val="18"/>
          <w:szCs w:val="18"/>
          <w:lang w:val="en-US" w:eastAsia="tr-TR"/>
        </w:rPr>
        <w:t xml:space="preserve">7,'Adnan','Akgul','Islamiyet </w:t>
      </w:r>
      <w:proofErr w:type="spellStart"/>
      <w:r>
        <w:rPr>
          <w:rFonts w:ascii="Consolas" w:eastAsia="Times New Roman" w:hAnsi="Consolas" w:cs="Times New Roman"/>
          <w:color w:val="000000"/>
          <w:sz w:val="18"/>
          <w:szCs w:val="18"/>
          <w:lang w:val="en-US" w:eastAsia="tr-TR"/>
        </w:rPr>
        <w:t>Bolumu</w:t>
      </w:r>
      <w:proofErr w:type="spellEnd"/>
      <w:r>
        <w:rPr>
          <w:rFonts w:ascii="Consolas" w:eastAsia="Times New Roman" w:hAnsi="Consolas" w:cs="Times New Roman"/>
          <w:color w:val="000000"/>
          <w:sz w:val="18"/>
          <w:szCs w:val="18"/>
          <w:lang w:val="en-US" w:eastAsia="tr-TR"/>
        </w:rPr>
        <w:t>')</w:t>
      </w:r>
    </w:p>
    <w:p w14:paraId="0A0B21B7" w14:textId="77777777" w:rsidR="006C69E6" w:rsidRDefault="006C69E6" w:rsidP="006C69E6">
      <w:pPr>
        <w:shd w:val="clear" w:color="auto" w:fill="FFFFFF"/>
        <w:spacing w:after="0" w:line="276" w:lineRule="auto"/>
        <w:rPr>
          <w:rFonts w:ascii="Consolas" w:eastAsia="Times New Roman" w:hAnsi="Consolas" w:cs="Times New Roman"/>
          <w:color w:val="000000"/>
          <w:sz w:val="18"/>
          <w:szCs w:val="18"/>
          <w:lang w:eastAsia="tr-TR"/>
        </w:rPr>
      </w:pPr>
    </w:p>
    <w:p w14:paraId="301C5260" w14:textId="77777777" w:rsidR="0045399F" w:rsidRPr="007E70DB" w:rsidRDefault="0045399F" w:rsidP="006C69E6">
      <w:pPr>
        <w:shd w:val="clear" w:color="auto" w:fill="FFFFFF"/>
        <w:spacing w:after="0" w:line="276" w:lineRule="auto"/>
        <w:rPr>
          <w:rFonts w:ascii="Consolas" w:eastAsia="Times New Roman" w:hAnsi="Consolas" w:cs="Times New Roman"/>
          <w:color w:val="000000"/>
          <w:sz w:val="18"/>
          <w:szCs w:val="18"/>
          <w:lang w:eastAsia="tr-TR"/>
        </w:rPr>
      </w:pPr>
    </w:p>
    <w:p w14:paraId="0F212F99" w14:textId="3A38D0A4" w:rsidR="00B50D90" w:rsidRDefault="00B50D90">
      <w:pPr>
        <w:rPr>
          <w:rFonts w:ascii="Consolas" w:eastAsia="Times New Roman" w:hAnsi="Consolas" w:cs="Times New Roman"/>
          <w:color w:val="0000FF"/>
          <w:sz w:val="18"/>
          <w:szCs w:val="18"/>
          <w:lang w:eastAsia="tr-TR"/>
        </w:rPr>
      </w:pPr>
    </w:p>
    <w:p w14:paraId="5BB8DE71" w14:textId="77777777" w:rsidR="0045399F" w:rsidRDefault="0045399F">
      <w:pPr>
        <w:rPr>
          <w:rFonts w:ascii="Consolas" w:eastAsia="Times New Roman" w:hAnsi="Consolas" w:cs="Times New Roman"/>
          <w:color w:val="0000FF"/>
          <w:sz w:val="18"/>
          <w:szCs w:val="18"/>
          <w:lang w:eastAsia="tr-TR"/>
        </w:rPr>
      </w:pPr>
    </w:p>
    <w:p w14:paraId="04A59C85" w14:textId="77777777" w:rsidR="0045399F" w:rsidRDefault="0045399F">
      <w:pPr>
        <w:rPr>
          <w:rFonts w:ascii="Consolas" w:eastAsia="Times New Roman" w:hAnsi="Consolas" w:cs="Times New Roman"/>
          <w:color w:val="0000FF"/>
          <w:sz w:val="18"/>
          <w:szCs w:val="18"/>
          <w:lang w:eastAsia="tr-TR"/>
        </w:rPr>
      </w:pPr>
    </w:p>
    <w:p w14:paraId="1A8CC887" w14:textId="77777777" w:rsidR="0045399F" w:rsidRDefault="0045399F">
      <w:pPr>
        <w:rPr>
          <w:rFonts w:ascii="Consolas" w:eastAsia="Times New Roman" w:hAnsi="Consolas" w:cs="Times New Roman"/>
          <w:color w:val="0000FF"/>
          <w:sz w:val="18"/>
          <w:szCs w:val="18"/>
          <w:lang w:eastAsia="tr-TR"/>
        </w:rPr>
      </w:pPr>
    </w:p>
    <w:p w14:paraId="59C47C2D" w14:textId="77777777" w:rsidR="0045399F" w:rsidRDefault="0045399F">
      <w:pPr>
        <w:rPr>
          <w:rFonts w:ascii="Consolas" w:eastAsia="Times New Roman" w:hAnsi="Consolas" w:cs="Times New Roman"/>
          <w:color w:val="0000FF"/>
          <w:sz w:val="18"/>
          <w:szCs w:val="18"/>
          <w:lang w:eastAsia="tr-TR"/>
        </w:rPr>
      </w:pPr>
    </w:p>
    <w:p w14:paraId="6B5C7709" w14:textId="77777777" w:rsidR="0045399F" w:rsidRDefault="0045399F">
      <w:pPr>
        <w:rPr>
          <w:rFonts w:ascii="Consolas" w:eastAsia="Times New Roman" w:hAnsi="Consolas" w:cs="Times New Roman"/>
          <w:color w:val="0000FF"/>
          <w:sz w:val="18"/>
          <w:szCs w:val="18"/>
          <w:lang w:eastAsia="tr-TR"/>
        </w:rPr>
      </w:pPr>
    </w:p>
    <w:p w14:paraId="653FA2E6" w14:textId="77777777" w:rsidR="0045399F" w:rsidRDefault="0045399F">
      <w:pPr>
        <w:rPr>
          <w:rFonts w:ascii="Consolas" w:eastAsia="Times New Roman" w:hAnsi="Consolas" w:cs="Times New Roman"/>
          <w:color w:val="0000FF"/>
          <w:sz w:val="18"/>
          <w:szCs w:val="18"/>
          <w:lang w:eastAsia="tr-TR"/>
        </w:rPr>
      </w:pPr>
    </w:p>
    <w:p w14:paraId="592A7021" w14:textId="77777777" w:rsidR="0045399F" w:rsidRDefault="0045399F">
      <w:pPr>
        <w:rPr>
          <w:rFonts w:ascii="Consolas" w:eastAsia="Times New Roman" w:hAnsi="Consolas" w:cs="Times New Roman"/>
          <w:color w:val="0000FF"/>
          <w:sz w:val="18"/>
          <w:szCs w:val="18"/>
          <w:lang w:eastAsia="tr-TR"/>
        </w:rPr>
      </w:pPr>
    </w:p>
    <w:p w14:paraId="7D84D1A3" w14:textId="77777777" w:rsidR="0045399F" w:rsidRDefault="0045399F">
      <w:pPr>
        <w:rPr>
          <w:rFonts w:ascii="Consolas" w:eastAsia="Times New Roman" w:hAnsi="Consolas" w:cs="Times New Roman"/>
          <w:color w:val="0000FF"/>
          <w:sz w:val="18"/>
          <w:szCs w:val="18"/>
          <w:lang w:eastAsia="tr-TR"/>
        </w:rPr>
      </w:pPr>
    </w:p>
    <w:p w14:paraId="1269D62C" w14:textId="77777777" w:rsidR="0045399F" w:rsidRDefault="0045399F">
      <w:pPr>
        <w:rPr>
          <w:rFonts w:ascii="Consolas" w:eastAsia="Times New Roman" w:hAnsi="Consolas" w:cs="Times New Roman"/>
          <w:color w:val="0000FF"/>
          <w:sz w:val="18"/>
          <w:szCs w:val="18"/>
          <w:lang w:eastAsia="tr-TR"/>
        </w:rPr>
      </w:pPr>
    </w:p>
    <w:p w14:paraId="0BC78C81" w14:textId="3650877D" w:rsidR="0045399F" w:rsidRDefault="0045399F">
      <w:pPr>
        <w:rPr>
          <w:rFonts w:ascii="Consolas" w:eastAsia="Times New Roman" w:hAnsi="Consolas" w:cs="Times New Roman"/>
          <w:color w:val="0000FF"/>
          <w:sz w:val="18"/>
          <w:szCs w:val="18"/>
          <w:lang w:eastAsia="tr-TR"/>
        </w:rPr>
      </w:pPr>
    </w:p>
    <w:p w14:paraId="56B6DE40" w14:textId="46283709" w:rsidR="00B50D90" w:rsidRDefault="00B50D90" w:rsidP="00B50D90">
      <w:pPr>
        <w:pStyle w:val="Balk2"/>
      </w:pPr>
      <w:proofErr w:type="spellStart"/>
      <w:r>
        <w:t>Trigger</w:t>
      </w:r>
      <w:proofErr w:type="spellEnd"/>
    </w:p>
    <w:p w14:paraId="7E486AF9" w14:textId="77777777" w:rsidR="0001465A" w:rsidRDefault="0001465A">
      <w:pPr>
        <w:rPr>
          <w:sz w:val="18"/>
          <w:szCs w:val="18"/>
        </w:rPr>
      </w:pPr>
    </w:p>
    <w:p w14:paraId="414F2C46"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DELIMITER //</w:t>
      </w:r>
    </w:p>
    <w:p w14:paraId="156252F9"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 xml:space="preserve">CREATE TRIGGER </w:t>
      </w:r>
      <w:proofErr w:type="spellStart"/>
      <w:r w:rsidRPr="0045399F">
        <w:rPr>
          <w:rFonts w:ascii="Consolas" w:hAnsi="Consolas" w:cs="Consolas"/>
          <w:color w:val="0000FF"/>
          <w:sz w:val="18"/>
          <w:szCs w:val="18"/>
        </w:rPr>
        <w:t>before_insert_Dersler</w:t>
      </w:r>
      <w:proofErr w:type="spellEnd"/>
    </w:p>
    <w:p w14:paraId="7815D041"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BEFORE INSERT ON Dersler</w:t>
      </w:r>
    </w:p>
    <w:p w14:paraId="77E3377C"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FOR EACH ROW</w:t>
      </w:r>
    </w:p>
    <w:p w14:paraId="62D48336"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BEGIN</w:t>
      </w:r>
    </w:p>
    <w:p w14:paraId="0DBA8F81"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 xml:space="preserve">    IF </w:t>
      </w:r>
      <w:proofErr w:type="spellStart"/>
      <w:r w:rsidRPr="0045399F">
        <w:rPr>
          <w:rFonts w:ascii="Consolas" w:hAnsi="Consolas" w:cs="Consolas"/>
          <w:color w:val="0000FF"/>
          <w:sz w:val="18"/>
          <w:szCs w:val="18"/>
        </w:rPr>
        <w:t>NEW.Ders_adi</w:t>
      </w:r>
      <w:proofErr w:type="spellEnd"/>
      <w:r w:rsidRPr="0045399F">
        <w:rPr>
          <w:rFonts w:ascii="Consolas" w:hAnsi="Consolas" w:cs="Consolas"/>
          <w:color w:val="0000FF"/>
          <w:sz w:val="18"/>
          <w:szCs w:val="18"/>
        </w:rPr>
        <w:t xml:space="preserve"> IS NULL THEN</w:t>
      </w:r>
    </w:p>
    <w:p w14:paraId="491FF605"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 xml:space="preserve">        SET </w:t>
      </w:r>
      <w:proofErr w:type="spellStart"/>
      <w:r w:rsidRPr="0045399F">
        <w:rPr>
          <w:rFonts w:ascii="Consolas" w:hAnsi="Consolas" w:cs="Consolas"/>
          <w:color w:val="0000FF"/>
          <w:sz w:val="18"/>
          <w:szCs w:val="18"/>
        </w:rPr>
        <w:t>NEW.Ders_adi</w:t>
      </w:r>
      <w:proofErr w:type="spellEnd"/>
      <w:r w:rsidRPr="0045399F">
        <w:rPr>
          <w:rFonts w:ascii="Consolas" w:hAnsi="Consolas" w:cs="Consolas"/>
          <w:color w:val="0000FF"/>
          <w:sz w:val="18"/>
          <w:szCs w:val="18"/>
        </w:rPr>
        <w:t xml:space="preserve"> = '</w:t>
      </w:r>
      <w:proofErr w:type="spellStart"/>
      <w:r w:rsidRPr="0045399F">
        <w:rPr>
          <w:rFonts w:ascii="Consolas" w:hAnsi="Consolas" w:cs="Consolas"/>
          <w:color w:val="0000FF"/>
          <w:sz w:val="18"/>
          <w:szCs w:val="18"/>
        </w:rPr>
        <w:t>Qura</w:t>
      </w:r>
      <w:proofErr w:type="spellEnd"/>
      <w:r w:rsidRPr="0045399F">
        <w:rPr>
          <w:rFonts w:ascii="Consolas" w:hAnsi="Consolas" w:cs="Consolas"/>
          <w:color w:val="0000FF"/>
          <w:sz w:val="18"/>
          <w:szCs w:val="18"/>
        </w:rPr>
        <w:t xml:space="preserve">-a </w:t>
      </w:r>
      <w:proofErr w:type="spellStart"/>
      <w:r w:rsidRPr="0045399F">
        <w:rPr>
          <w:rFonts w:ascii="Consolas" w:hAnsi="Consolas" w:cs="Consolas"/>
          <w:color w:val="0000FF"/>
          <w:sz w:val="18"/>
          <w:szCs w:val="18"/>
        </w:rPr>
        <w:t>alkarim</w:t>
      </w:r>
      <w:proofErr w:type="spellEnd"/>
      <w:r w:rsidRPr="0045399F">
        <w:rPr>
          <w:rFonts w:ascii="Consolas" w:hAnsi="Consolas" w:cs="Consolas"/>
          <w:color w:val="0000FF"/>
          <w:sz w:val="18"/>
          <w:szCs w:val="18"/>
        </w:rPr>
        <w:t>';</w:t>
      </w:r>
    </w:p>
    <w:p w14:paraId="6A2DF375"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 xml:space="preserve">    END IF;</w:t>
      </w:r>
    </w:p>
    <w:p w14:paraId="7FE1C0F1"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END;</w:t>
      </w:r>
    </w:p>
    <w:p w14:paraId="12B3DDE8" w14:textId="77777777" w:rsidR="0045399F" w:rsidRPr="0045399F"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0000FF"/>
          <w:sz w:val="18"/>
          <w:szCs w:val="18"/>
        </w:rPr>
      </w:pPr>
      <w:r w:rsidRPr="0045399F">
        <w:rPr>
          <w:rFonts w:ascii="Consolas" w:hAnsi="Consolas" w:cs="Consolas"/>
          <w:color w:val="0000FF"/>
          <w:sz w:val="18"/>
          <w:szCs w:val="18"/>
        </w:rPr>
        <w:t>//</w:t>
      </w:r>
    </w:p>
    <w:p w14:paraId="495A6545" w14:textId="25176F99" w:rsidR="00294CD0" w:rsidRPr="00B50D90" w:rsidRDefault="0045399F" w:rsidP="0045399F">
      <w:pPr>
        <w:pBdr>
          <w:top w:val="single" w:sz="4" w:space="1" w:color="auto"/>
          <w:left w:val="single" w:sz="4" w:space="4" w:color="auto"/>
          <w:bottom w:val="single" w:sz="4" w:space="1" w:color="auto"/>
          <w:right w:val="single" w:sz="4" w:space="0" w:color="auto"/>
        </w:pBdr>
        <w:rPr>
          <w:rFonts w:ascii="Consolas" w:hAnsi="Consolas" w:cs="Consolas"/>
          <w:color w:val="808080"/>
          <w:sz w:val="18"/>
          <w:szCs w:val="18"/>
        </w:rPr>
      </w:pPr>
      <w:proofErr w:type="gramStart"/>
      <w:r w:rsidRPr="0045399F">
        <w:rPr>
          <w:rFonts w:ascii="Consolas" w:hAnsi="Consolas" w:cs="Consolas"/>
          <w:color w:val="0000FF"/>
          <w:sz w:val="18"/>
          <w:szCs w:val="18"/>
        </w:rPr>
        <w:lastRenderedPageBreak/>
        <w:t>DELIMITER ;</w:t>
      </w:r>
      <w:proofErr w:type="gramEnd"/>
    </w:p>
    <w:p w14:paraId="58E01D85" w14:textId="77777777" w:rsidR="00B50D90" w:rsidRDefault="00B50D90" w:rsidP="00B50D90">
      <w:pPr>
        <w:rPr>
          <w:rFonts w:ascii="Consolas" w:hAnsi="Consolas" w:cs="Consolas"/>
          <w:color w:val="808080"/>
          <w:sz w:val="19"/>
          <w:szCs w:val="19"/>
        </w:rPr>
      </w:pPr>
    </w:p>
    <w:p w14:paraId="3BBABFF3"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DELIMITER //</w:t>
      </w:r>
    </w:p>
    <w:p w14:paraId="066298BC"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 xml:space="preserve">CREATE TRIGGER </w:t>
      </w:r>
      <w:proofErr w:type="spellStart"/>
      <w:r w:rsidRPr="0045399F">
        <w:rPr>
          <w:rFonts w:ascii="Consolas" w:hAnsi="Consolas" w:cs="Consolas"/>
          <w:color w:val="000000"/>
          <w:sz w:val="19"/>
          <w:szCs w:val="19"/>
        </w:rPr>
        <w:t>after_insert_Dersler</w:t>
      </w:r>
      <w:proofErr w:type="spellEnd"/>
    </w:p>
    <w:p w14:paraId="0F8A1467"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AFTER INSERT ON Dersler</w:t>
      </w:r>
    </w:p>
    <w:p w14:paraId="3F3D7E6C"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FOR EACH ROW</w:t>
      </w:r>
    </w:p>
    <w:p w14:paraId="3527C842"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BEGIN</w:t>
      </w:r>
    </w:p>
    <w:p w14:paraId="523A4958"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 xml:space="preserve">    IF </w:t>
      </w:r>
      <w:proofErr w:type="spellStart"/>
      <w:r w:rsidRPr="0045399F">
        <w:rPr>
          <w:rFonts w:ascii="Consolas" w:hAnsi="Consolas" w:cs="Consolas"/>
          <w:color w:val="000000"/>
          <w:sz w:val="19"/>
          <w:szCs w:val="19"/>
        </w:rPr>
        <w:t>NEW.Ders_adi</w:t>
      </w:r>
      <w:proofErr w:type="spellEnd"/>
      <w:r w:rsidRPr="0045399F">
        <w:rPr>
          <w:rFonts w:ascii="Consolas" w:hAnsi="Consolas" w:cs="Consolas"/>
          <w:color w:val="000000"/>
          <w:sz w:val="19"/>
          <w:szCs w:val="19"/>
        </w:rPr>
        <w:t xml:space="preserve"> IS NULL THEN</w:t>
      </w:r>
    </w:p>
    <w:p w14:paraId="211C85BE"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 xml:space="preserve">        UPDATE Dersler SET </w:t>
      </w:r>
      <w:proofErr w:type="spellStart"/>
      <w:r w:rsidRPr="0045399F">
        <w:rPr>
          <w:rFonts w:ascii="Consolas" w:hAnsi="Consolas" w:cs="Consolas"/>
          <w:color w:val="000000"/>
          <w:sz w:val="19"/>
          <w:szCs w:val="19"/>
        </w:rPr>
        <w:t>Ders_adi</w:t>
      </w:r>
      <w:proofErr w:type="spellEnd"/>
      <w:r w:rsidRPr="0045399F">
        <w:rPr>
          <w:rFonts w:ascii="Consolas" w:hAnsi="Consolas" w:cs="Consolas"/>
          <w:color w:val="000000"/>
          <w:sz w:val="19"/>
          <w:szCs w:val="19"/>
        </w:rPr>
        <w:t xml:space="preserve"> = '</w:t>
      </w:r>
      <w:proofErr w:type="spellStart"/>
      <w:r w:rsidRPr="0045399F">
        <w:rPr>
          <w:rFonts w:ascii="Consolas" w:hAnsi="Consolas" w:cs="Consolas"/>
          <w:color w:val="000000"/>
          <w:sz w:val="19"/>
          <w:szCs w:val="19"/>
        </w:rPr>
        <w:t>Qura</w:t>
      </w:r>
      <w:proofErr w:type="spellEnd"/>
      <w:r w:rsidRPr="0045399F">
        <w:rPr>
          <w:rFonts w:ascii="Consolas" w:hAnsi="Consolas" w:cs="Consolas"/>
          <w:color w:val="000000"/>
          <w:sz w:val="19"/>
          <w:szCs w:val="19"/>
        </w:rPr>
        <w:t xml:space="preserve">-a </w:t>
      </w:r>
      <w:proofErr w:type="spellStart"/>
      <w:r w:rsidRPr="0045399F">
        <w:rPr>
          <w:rFonts w:ascii="Consolas" w:hAnsi="Consolas" w:cs="Consolas"/>
          <w:color w:val="000000"/>
          <w:sz w:val="19"/>
          <w:szCs w:val="19"/>
        </w:rPr>
        <w:t>alkarim</w:t>
      </w:r>
      <w:proofErr w:type="spellEnd"/>
      <w:r w:rsidRPr="0045399F">
        <w:rPr>
          <w:rFonts w:ascii="Consolas" w:hAnsi="Consolas" w:cs="Consolas"/>
          <w:color w:val="000000"/>
          <w:sz w:val="19"/>
          <w:szCs w:val="19"/>
        </w:rPr>
        <w:t xml:space="preserve">' WHERE </w:t>
      </w:r>
      <w:proofErr w:type="spellStart"/>
      <w:r w:rsidRPr="0045399F">
        <w:rPr>
          <w:rFonts w:ascii="Consolas" w:hAnsi="Consolas" w:cs="Consolas"/>
          <w:color w:val="000000"/>
          <w:sz w:val="19"/>
          <w:szCs w:val="19"/>
        </w:rPr>
        <w:t>Ders_id</w:t>
      </w:r>
      <w:proofErr w:type="spellEnd"/>
      <w:r w:rsidRPr="0045399F">
        <w:rPr>
          <w:rFonts w:ascii="Consolas" w:hAnsi="Consolas" w:cs="Consolas"/>
          <w:color w:val="000000"/>
          <w:sz w:val="19"/>
          <w:szCs w:val="19"/>
        </w:rPr>
        <w:t xml:space="preserve"> = </w:t>
      </w:r>
      <w:proofErr w:type="spellStart"/>
      <w:r w:rsidRPr="0045399F">
        <w:rPr>
          <w:rFonts w:ascii="Consolas" w:hAnsi="Consolas" w:cs="Consolas"/>
          <w:color w:val="000000"/>
          <w:sz w:val="19"/>
          <w:szCs w:val="19"/>
        </w:rPr>
        <w:t>NEW.Ders_id</w:t>
      </w:r>
      <w:proofErr w:type="spellEnd"/>
      <w:r w:rsidRPr="0045399F">
        <w:rPr>
          <w:rFonts w:ascii="Consolas" w:hAnsi="Consolas" w:cs="Consolas"/>
          <w:color w:val="000000"/>
          <w:sz w:val="19"/>
          <w:szCs w:val="19"/>
        </w:rPr>
        <w:t>;</w:t>
      </w:r>
    </w:p>
    <w:p w14:paraId="5E439C85"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 xml:space="preserve">    END IF;</w:t>
      </w:r>
    </w:p>
    <w:p w14:paraId="62D873A1"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END;</w:t>
      </w:r>
    </w:p>
    <w:p w14:paraId="24D8D51C" w14:textId="77777777" w:rsidR="0045399F" w:rsidRPr="0045399F"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5399F">
        <w:rPr>
          <w:rFonts w:ascii="Consolas" w:hAnsi="Consolas" w:cs="Consolas"/>
          <w:color w:val="000000"/>
          <w:sz w:val="19"/>
          <w:szCs w:val="19"/>
        </w:rPr>
        <w:t>//</w:t>
      </w:r>
    </w:p>
    <w:p w14:paraId="079C313B" w14:textId="7B418CAD" w:rsidR="009E2E3E" w:rsidRDefault="0045399F" w:rsidP="0045399F">
      <w:pPr>
        <w:pBdr>
          <w:top w:val="single" w:sz="4" w:space="1" w:color="auto"/>
          <w:left w:val="single" w:sz="4" w:space="4" w:color="auto"/>
          <w:bottom w:val="single" w:sz="4" w:space="1" w:color="auto"/>
          <w:right w:val="single" w:sz="4" w:space="4" w:color="auto"/>
        </w:pBdr>
        <w:rPr>
          <w:rFonts w:ascii="Consolas" w:hAnsi="Consolas" w:cs="Consolas"/>
          <w:color w:val="808080"/>
          <w:sz w:val="19"/>
          <w:szCs w:val="19"/>
        </w:rPr>
      </w:pPr>
      <w:proofErr w:type="gramStart"/>
      <w:r w:rsidRPr="0045399F">
        <w:rPr>
          <w:rFonts w:ascii="Consolas" w:hAnsi="Consolas" w:cs="Consolas"/>
          <w:color w:val="000000"/>
          <w:sz w:val="19"/>
          <w:szCs w:val="19"/>
        </w:rPr>
        <w:t>DELIMITER ;</w:t>
      </w:r>
      <w:proofErr w:type="gramEnd"/>
    </w:p>
    <w:p w14:paraId="65340F07" w14:textId="77777777" w:rsidR="00B5551F" w:rsidRDefault="00B5551F">
      <w:pPr>
        <w:rPr>
          <w:sz w:val="18"/>
          <w:szCs w:val="18"/>
        </w:rPr>
      </w:pPr>
    </w:p>
    <w:p w14:paraId="189D2F7A" w14:textId="77777777" w:rsidR="00B5551F" w:rsidRDefault="00B5551F">
      <w:pPr>
        <w:rPr>
          <w:sz w:val="18"/>
          <w:szCs w:val="18"/>
        </w:rPr>
      </w:pPr>
    </w:p>
    <w:p w14:paraId="032C8759" w14:textId="77777777" w:rsidR="00B5551F" w:rsidRDefault="00B5551F">
      <w:pPr>
        <w:rPr>
          <w:sz w:val="18"/>
          <w:szCs w:val="18"/>
        </w:rPr>
      </w:pPr>
    </w:p>
    <w:p w14:paraId="682214AA" w14:textId="77777777" w:rsidR="00B5551F" w:rsidRDefault="00B5551F">
      <w:pPr>
        <w:rPr>
          <w:sz w:val="18"/>
          <w:szCs w:val="18"/>
        </w:rPr>
      </w:pPr>
    </w:p>
    <w:p w14:paraId="0262DDAD" w14:textId="77777777" w:rsidR="00B5551F" w:rsidRDefault="00B5551F">
      <w:pPr>
        <w:rPr>
          <w:sz w:val="18"/>
          <w:szCs w:val="18"/>
        </w:rPr>
      </w:pPr>
    </w:p>
    <w:p w14:paraId="7519D645" w14:textId="77777777" w:rsidR="00B5551F" w:rsidRDefault="00B5551F">
      <w:pPr>
        <w:rPr>
          <w:sz w:val="18"/>
          <w:szCs w:val="18"/>
        </w:rPr>
      </w:pPr>
    </w:p>
    <w:p w14:paraId="16D4347A" w14:textId="77777777" w:rsidR="00B5551F" w:rsidRDefault="00B5551F">
      <w:pPr>
        <w:rPr>
          <w:sz w:val="18"/>
          <w:szCs w:val="18"/>
        </w:rPr>
      </w:pPr>
    </w:p>
    <w:p w14:paraId="71256CFC" w14:textId="77777777" w:rsidR="00B5551F" w:rsidRDefault="00B5551F">
      <w:pPr>
        <w:rPr>
          <w:sz w:val="18"/>
          <w:szCs w:val="18"/>
        </w:rPr>
      </w:pPr>
    </w:p>
    <w:p w14:paraId="117EF0EE" w14:textId="77777777" w:rsidR="00B5551F" w:rsidRDefault="00B5551F">
      <w:pPr>
        <w:rPr>
          <w:sz w:val="18"/>
          <w:szCs w:val="18"/>
        </w:rPr>
      </w:pPr>
    </w:p>
    <w:p w14:paraId="0F24EFF3" w14:textId="77777777" w:rsidR="00D001F0" w:rsidRDefault="00D001F0">
      <w:pPr>
        <w:rPr>
          <w:sz w:val="18"/>
          <w:szCs w:val="18"/>
        </w:rPr>
      </w:pPr>
    </w:p>
    <w:p w14:paraId="6955678A" w14:textId="5863FE70" w:rsidR="00B5551F" w:rsidRPr="00B5551F" w:rsidRDefault="00B5551F">
      <w:pPr>
        <w:rPr>
          <w:rFonts w:asciiTheme="majorBidi" w:hAnsiTheme="majorBidi" w:cstheme="majorBidi"/>
          <w:color w:val="C00000"/>
          <w:sz w:val="32"/>
          <w:szCs w:val="32"/>
        </w:rPr>
      </w:pPr>
      <w:r w:rsidRPr="00B5551F">
        <w:rPr>
          <w:rFonts w:asciiTheme="majorBidi" w:hAnsiTheme="majorBidi" w:cstheme="majorBidi"/>
          <w:color w:val="C00000"/>
          <w:sz w:val="32"/>
          <w:szCs w:val="32"/>
        </w:rPr>
        <w:t>MYSQL bütün çalışmalar;</w:t>
      </w:r>
    </w:p>
    <w:p w14:paraId="53FFC1A3" w14:textId="67DF0A11" w:rsidR="00B5551F" w:rsidRDefault="00B5551F" w:rsidP="00B5551F">
      <w:proofErr w:type="spellStart"/>
      <w:r>
        <w:t>Create</w:t>
      </w:r>
      <w:proofErr w:type="spellEnd"/>
      <w:r>
        <w:t xml:space="preserve"> Database </w:t>
      </w:r>
      <w:proofErr w:type="spellStart"/>
      <w:r w:rsidR="00B94260" w:rsidRPr="00B94260">
        <w:t>islamiderslerMerkezi</w:t>
      </w:r>
      <w:proofErr w:type="spellEnd"/>
      <w:r>
        <w:t>;</w:t>
      </w:r>
    </w:p>
    <w:p w14:paraId="15B4699A" w14:textId="7F370ABB" w:rsidR="00B5551F" w:rsidRDefault="00B5551F" w:rsidP="00B5551F">
      <w:proofErr w:type="gramStart"/>
      <w:r>
        <w:t xml:space="preserve">USE  </w:t>
      </w:r>
      <w:proofErr w:type="spellStart"/>
      <w:r w:rsidR="00B94260" w:rsidRPr="00B94260">
        <w:t>islamiderslerMerkezi</w:t>
      </w:r>
      <w:proofErr w:type="spellEnd"/>
      <w:proofErr w:type="gramEnd"/>
      <w:r>
        <w:t>;</w:t>
      </w:r>
    </w:p>
    <w:p w14:paraId="4543F530" w14:textId="77777777" w:rsidR="00B5551F" w:rsidRDefault="00B5551F" w:rsidP="00B5551F">
      <w:r>
        <w:t xml:space="preserve">Show </w:t>
      </w:r>
      <w:proofErr w:type="spellStart"/>
      <w:r>
        <w:t>databases</w:t>
      </w:r>
      <w:proofErr w:type="spellEnd"/>
      <w:r>
        <w:t>;</w:t>
      </w:r>
    </w:p>
    <w:p w14:paraId="5B220DC6" w14:textId="77777777" w:rsidR="00B5551F" w:rsidRDefault="00B5551F" w:rsidP="00B5551F"/>
    <w:p w14:paraId="44774EE1" w14:textId="77777777" w:rsidR="00B5551F" w:rsidRDefault="00B5551F" w:rsidP="00B5551F">
      <w:proofErr w:type="spellStart"/>
      <w:proofErr w:type="gramStart"/>
      <w:r>
        <w:t>create</w:t>
      </w:r>
      <w:proofErr w:type="spellEnd"/>
      <w:proofErr w:type="gramEnd"/>
      <w:r>
        <w:t xml:space="preserve"> </w:t>
      </w:r>
      <w:proofErr w:type="spellStart"/>
      <w:r>
        <w:t>Table</w:t>
      </w:r>
      <w:proofErr w:type="spellEnd"/>
      <w:r>
        <w:t xml:space="preserve"> Hocalar3 (</w:t>
      </w:r>
    </w:p>
    <w:p w14:paraId="3019E16F" w14:textId="77777777" w:rsidR="00B5551F" w:rsidRDefault="00B5551F" w:rsidP="00B5551F">
      <w:r>
        <w:t xml:space="preserve"> </w:t>
      </w:r>
      <w:proofErr w:type="spellStart"/>
      <w:proofErr w:type="gramStart"/>
      <w:r>
        <w:t>hocaId</w:t>
      </w:r>
      <w:proofErr w:type="spellEnd"/>
      <w:proofErr w:type="gramEnd"/>
      <w:r>
        <w:t xml:space="preserve">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6BEA350A" w14:textId="77777777" w:rsidR="00B5551F" w:rsidRDefault="00B5551F" w:rsidP="00B5551F">
      <w:r>
        <w:t xml:space="preserve">  </w:t>
      </w:r>
      <w:proofErr w:type="spellStart"/>
      <w:proofErr w:type="gramStart"/>
      <w:r>
        <w:t>hocaAdi</w:t>
      </w:r>
      <w:proofErr w:type="spellEnd"/>
      <w:proofErr w:type="gramEnd"/>
      <w:r>
        <w:t xml:space="preserve"> </w:t>
      </w:r>
      <w:proofErr w:type="spellStart"/>
      <w:r>
        <w:t>varchar</w:t>
      </w:r>
      <w:proofErr w:type="spellEnd"/>
      <w:r>
        <w:t xml:space="preserve">(25) not </w:t>
      </w:r>
      <w:proofErr w:type="spellStart"/>
      <w:r>
        <w:t>null</w:t>
      </w:r>
      <w:proofErr w:type="spellEnd"/>
      <w:r>
        <w:t>,</w:t>
      </w:r>
    </w:p>
    <w:p w14:paraId="1301B90C" w14:textId="77777777" w:rsidR="00B5551F" w:rsidRDefault="00B5551F" w:rsidP="00B5551F">
      <w:r>
        <w:t xml:space="preserve">  </w:t>
      </w:r>
      <w:proofErr w:type="spellStart"/>
      <w:r>
        <w:t>HocaSoyadi</w:t>
      </w:r>
      <w:proofErr w:type="spellEnd"/>
      <w:r>
        <w:t xml:space="preserve"> </w:t>
      </w:r>
      <w:proofErr w:type="spellStart"/>
      <w:proofErr w:type="gramStart"/>
      <w:r>
        <w:t>varchar</w:t>
      </w:r>
      <w:proofErr w:type="spellEnd"/>
      <w:r>
        <w:t>(</w:t>
      </w:r>
      <w:proofErr w:type="gramEnd"/>
      <w:r>
        <w:t xml:space="preserve">25) not </w:t>
      </w:r>
      <w:proofErr w:type="spellStart"/>
      <w:r>
        <w:t>null</w:t>
      </w:r>
      <w:proofErr w:type="spellEnd"/>
      <w:r>
        <w:t>,</w:t>
      </w:r>
    </w:p>
    <w:p w14:paraId="4424B0F0" w14:textId="77777777" w:rsidR="00B5551F" w:rsidRDefault="00B5551F" w:rsidP="00B5551F">
      <w:r>
        <w:t xml:space="preserve">  </w:t>
      </w:r>
      <w:proofErr w:type="spellStart"/>
      <w:proofErr w:type="gramStart"/>
      <w:r>
        <w:t>hoca</w:t>
      </w:r>
      <w:proofErr w:type="gramEnd"/>
      <w:r>
        <w:t>_TelefonNO</w:t>
      </w:r>
      <w:proofErr w:type="spellEnd"/>
      <w:r>
        <w:t xml:space="preserve"> </w:t>
      </w:r>
      <w:proofErr w:type="spellStart"/>
      <w:r>
        <w:t>varchar</w:t>
      </w:r>
      <w:proofErr w:type="spellEnd"/>
      <w:r>
        <w:t xml:space="preserve">(25) not </w:t>
      </w:r>
      <w:proofErr w:type="spellStart"/>
      <w:r>
        <w:t>null</w:t>
      </w:r>
      <w:proofErr w:type="spellEnd"/>
      <w:r>
        <w:t>,</w:t>
      </w:r>
    </w:p>
    <w:p w14:paraId="4EA4CE23" w14:textId="77777777" w:rsidR="00B5551F" w:rsidRDefault="00B5551F" w:rsidP="00B5551F">
      <w:r>
        <w:t xml:space="preserve">  </w:t>
      </w:r>
      <w:proofErr w:type="spellStart"/>
      <w:proofErr w:type="gramStart"/>
      <w:r>
        <w:t>hoca</w:t>
      </w:r>
      <w:proofErr w:type="gramEnd"/>
      <w:r>
        <w:t>_mail</w:t>
      </w:r>
      <w:proofErr w:type="spellEnd"/>
      <w:r>
        <w:t xml:space="preserve"> </w:t>
      </w:r>
      <w:proofErr w:type="spellStart"/>
      <w:r>
        <w:t>varchar</w:t>
      </w:r>
      <w:proofErr w:type="spellEnd"/>
      <w:r>
        <w:t xml:space="preserve">(50) not </w:t>
      </w:r>
      <w:proofErr w:type="spellStart"/>
      <w:r>
        <w:t>null</w:t>
      </w:r>
      <w:proofErr w:type="spellEnd"/>
      <w:r>
        <w:t>,</w:t>
      </w:r>
    </w:p>
    <w:p w14:paraId="23850496" w14:textId="77777777" w:rsidR="00B5551F" w:rsidRDefault="00B5551F" w:rsidP="00B5551F">
      <w:r>
        <w:lastRenderedPageBreak/>
        <w:t xml:space="preserve">  </w:t>
      </w:r>
      <w:proofErr w:type="spellStart"/>
      <w:proofErr w:type="gramStart"/>
      <w:r>
        <w:t>hoca</w:t>
      </w:r>
      <w:proofErr w:type="gramEnd"/>
      <w:r>
        <w:t>_bolumu</w:t>
      </w:r>
      <w:proofErr w:type="spellEnd"/>
      <w:r>
        <w:t xml:space="preserve"> </w:t>
      </w:r>
      <w:proofErr w:type="spellStart"/>
      <w:r>
        <w:t>varchar</w:t>
      </w:r>
      <w:proofErr w:type="spellEnd"/>
      <w:r>
        <w:t xml:space="preserve">(35) not </w:t>
      </w:r>
      <w:proofErr w:type="spellStart"/>
      <w:r>
        <w:t>null</w:t>
      </w:r>
      <w:proofErr w:type="spellEnd"/>
    </w:p>
    <w:p w14:paraId="410DA93C" w14:textId="77777777" w:rsidR="00B5551F" w:rsidRDefault="00B5551F" w:rsidP="00B5551F">
      <w:r>
        <w:t>);</w:t>
      </w:r>
    </w:p>
    <w:p w14:paraId="44224C39" w14:textId="77777777" w:rsidR="00B5551F" w:rsidRDefault="00B5551F" w:rsidP="00B5551F">
      <w:r>
        <w:t>INSERT INTO Hocalar3 (</w:t>
      </w:r>
      <w:proofErr w:type="spellStart"/>
      <w:r>
        <w:t>hocaId</w:t>
      </w:r>
      <w:proofErr w:type="spellEnd"/>
      <w:r>
        <w:t xml:space="preserve">, </w:t>
      </w:r>
      <w:proofErr w:type="spellStart"/>
      <w:r>
        <w:t>hocaAdi</w:t>
      </w:r>
      <w:proofErr w:type="spellEnd"/>
      <w:r>
        <w:t xml:space="preserve">, </w:t>
      </w:r>
      <w:proofErr w:type="spellStart"/>
      <w:r>
        <w:t>HocaSoyadi</w:t>
      </w:r>
      <w:proofErr w:type="spellEnd"/>
      <w:r>
        <w:t xml:space="preserve">, </w:t>
      </w:r>
      <w:proofErr w:type="spellStart"/>
      <w:r>
        <w:t>hoca_TelefonNO</w:t>
      </w:r>
      <w:proofErr w:type="spellEnd"/>
      <w:r>
        <w:t xml:space="preserve">, </w:t>
      </w:r>
      <w:proofErr w:type="spellStart"/>
      <w:r>
        <w:t>hoca_</w:t>
      </w:r>
      <w:proofErr w:type="gramStart"/>
      <w:r>
        <w:t>mail</w:t>
      </w:r>
      <w:proofErr w:type="spellEnd"/>
      <w:proofErr w:type="gramEnd"/>
      <w:r>
        <w:t xml:space="preserve">, </w:t>
      </w:r>
      <w:proofErr w:type="spellStart"/>
      <w:r>
        <w:t>hoca_bolumu</w:t>
      </w:r>
      <w:proofErr w:type="spellEnd"/>
      <w:r>
        <w:t>)</w:t>
      </w:r>
    </w:p>
    <w:p w14:paraId="72D2EFFC" w14:textId="77777777" w:rsidR="00B5551F" w:rsidRDefault="00B5551F" w:rsidP="00B5551F">
      <w:r>
        <w:t>VALUES</w:t>
      </w:r>
    </w:p>
    <w:p w14:paraId="214D891D" w14:textId="5BD70013" w:rsidR="00B5551F" w:rsidRDefault="00B5551F" w:rsidP="00B5551F">
      <w:r>
        <w:t xml:space="preserve">  (1, 'Ahmet', 'Yılmaz', '555-1234', 'ahmet@email.com</w:t>
      </w:r>
      <w:proofErr w:type="gramStart"/>
      <w:r>
        <w:t xml:space="preserve">', </w:t>
      </w:r>
      <w:r w:rsidR="004A2794">
        <w:rPr>
          <w:lang w:val="en-US"/>
        </w:rPr>
        <w:t xml:space="preserve"> '</w:t>
      </w:r>
      <w:proofErr w:type="gramEnd"/>
      <w:r w:rsidR="004A2794">
        <w:rPr>
          <w:lang w:val="en-US"/>
        </w:rPr>
        <w:t xml:space="preserve"> </w:t>
      </w:r>
      <w:r w:rsidR="00335D0B" w:rsidRPr="00335D0B">
        <w:t xml:space="preserve">İslami bilimler </w:t>
      </w:r>
      <w:r>
        <w:t>'),</w:t>
      </w:r>
    </w:p>
    <w:p w14:paraId="3691ED09" w14:textId="33934EE6" w:rsidR="00B5551F" w:rsidRDefault="00B5551F" w:rsidP="00B5551F">
      <w:r>
        <w:t xml:space="preserve">  (2, 'Mehmet', '</w:t>
      </w:r>
      <w:proofErr w:type="spellStart"/>
      <w:r>
        <w:t>Davarıcı</w:t>
      </w:r>
      <w:proofErr w:type="spellEnd"/>
      <w:r>
        <w:t>', '555-1288', 'mehmet@email.com', '</w:t>
      </w:r>
      <w:r w:rsidR="003123FD" w:rsidRPr="003123FD">
        <w:t xml:space="preserve"> </w:t>
      </w:r>
      <w:r w:rsidR="004A2794" w:rsidRPr="00335D0B">
        <w:t>İslami bilimler</w:t>
      </w:r>
      <w:r w:rsidR="00CC2369">
        <w:t>'</w:t>
      </w:r>
      <w:r>
        <w:t>),</w:t>
      </w:r>
    </w:p>
    <w:p w14:paraId="173F4166" w14:textId="688F8AAC" w:rsidR="00B5551F" w:rsidRDefault="00B5551F" w:rsidP="00B5551F">
      <w:r>
        <w:t xml:space="preserve">  (3, 'Ayşe', 'Demir', '555-5678', 'ayse@email.com', </w:t>
      </w:r>
      <w:r w:rsidR="00CC2369">
        <w:t>'</w:t>
      </w:r>
      <w:r w:rsidR="00CC2369" w:rsidRPr="003123FD">
        <w:t xml:space="preserve"> </w:t>
      </w:r>
      <w:r w:rsidR="00CC2369" w:rsidRPr="00335D0B">
        <w:t>İslami bilimler</w:t>
      </w:r>
      <w:r w:rsidR="00CC2369">
        <w:t>'</w:t>
      </w:r>
      <w:r>
        <w:t>),</w:t>
      </w:r>
    </w:p>
    <w:p w14:paraId="70BC9256" w14:textId="40A10056" w:rsidR="00B5551F" w:rsidRDefault="00B5551F" w:rsidP="00B5551F">
      <w:r>
        <w:t xml:space="preserve">  (4, 'Aynur', 'Yılmaz', '555-7806', 'aynur@email.com', </w:t>
      </w:r>
      <w:r w:rsidR="00CC2369">
        <w:t>'</w:t>
      </w:r>
      <w:r w:rsidR="00CC2369" w:rsidRPr="003123FD">
        <w:t xml:space="preserve"> </w:t>
      </w:r>
      <w:r w:rsidR="00CC2369" w:rsidRPr="00335D0B">
        <w:t>İslami bilimler</w:t>
      </w:r>
      <w:r w:rsidR="00CC2369">
        <w:t>'</w:t>
      </w:r>
      <w:r>
        <w:t>),</w:t>
      </w:r>
    </w:p>
    <w:p w14:paraId="0D46D47F" w14:textId="5E6DFC7E" w:rsidR="00B5551F" w:rsidRDefault="00B5551F" w:rsidP="00B5551F">
      <w:r>
        <w:t xml:space="preserve">  (5, 'Mustafa', 'Kaya', '555-9876', 'mustafa@email.com', </w:t>
      </w:r>
      <w:r w:rsidR="00CC2369">
        <w:t>'</w:t>
      </w:r>
      <w:r w:rsidR="00CC2369" w:rsidRPr="003123FD">
        <w:t xml:space="preserve"> </w:t>
      </w:r>
      <w:r w:rsidR="00CC2369" w:rsidRPr="00335D0B">
        <w:t>İslami bilimler</w:t>
      </w:r>
      <w:r w:rsidR="00CC2369">
        <w:t>'</w:t>
      </w:r>
      <w:r>
        <w:t>),</w:t>
      </w:r>
    </w:p>
    <w:p w14:paraId="7152CB4C" w14:textId="77777777" w:rsidR="00B5551F" w:rsidRDefault="00B5551F" w:rsidP="00B5551F">
      <w:r>
        <w:t xml:space="preserve">  (6, '</w:t>
      </w:r>
      <w:proofErr w:type="spellStart"/>
      <w:r>
        <w:t>YeniAhmet</w:t>
      </w:r>
      <w:proofErr w:type="spellEnd"/>
      <w:r>
        <w:t>', 'Yılmaz', '555-6000', 'yeni_ahmet@email.com', 'Yeni Bölüm');</w:t>
      </w:r>
    </w:p>
    <w:p w14:paraId="104E2789" w14:textId="77777777" w:rsidR="00B5551F" w:rsidRDefault="00B5551F" w:rsidP="00B5551F"/>
    <w:p w14:paraId="214F6F3D" w14:textId="77777777" w:rsidR="00B5551F" w:rsidRDefault="00B5551F" w:rsidP="00B5551F"/>
    <w:p w14:paraId="7F6B4109" w14:textId="77777777" w:rsidR="00B5551F" w:rsidRDefault="00B5551F" w:rsidP="00B5551F"/>
    <w:p w14:paraId="50AAFA38" w14:textId="77777777" w:rsidR="00B5551F" w:rsidRDefault="00B5551F" w:rsidP="00B5551F">
      <w:r>
        <w:t>CREATE TABLE OGRENCILER (</w:t>
      </w:r>
    </w:p>
    <w:p w14:paraId="4A4E0B3D" w14:textId="77777777" w:rsidR="00B5551F" w:rsidRDefault="00B5551F" w:rsidP="00B5551F">
      <w:proofErr w:type="spellStart"/>
      <w:r>
        <w:t>Ogr_</w:t>
      </w:r>
      <w:proofErr w:type="gramStart"/>
      <w:r>
        <w:t>Id</w:t>
      </w:r>
      <w:proofErr w:type="spellEnd"/>
      <w:r>
        <w:t xml:space="preserve">  int</w:t>
      </w:r>
      <w:proofErr w:type="gram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2F11F548" w14:textId="77777777" w:rsidR="00B5551F" w:rsidRDefault="00B5551F" w:rsidP="00B5551F">
      <w:proofErr w:type="spellStart"/>
      <w:proofErr w:type="gramStart"/>
      <w:r>
        <w:t>ogr</w:t>
      </w:r>
      <w:proofErr w:type="gramEnd"/>
      <w:r>
        <w:t>_AD</w:t>
      </w:r>
      <w:proofErr w:type="spellEnd"/>
      <w:r>
        <w:t xml:space="preserve">            </w:t>
      </w:r>
      <w:proofErr w:type="spellStart"/>
      <w:r>
        <w:t>varchar</w:t>
      </w:r>
      <w:proofErr w:type="spellEnd"/>
      <w:r>
        <w:t xml:space="preserve">(25)      not </w:t>
      </w:r>
      <w:proofErr w:type="spellStart"/>
      <w:r>
        <w:t>null</w:t>
      </w:r>
      <w:proofErr w:type="spellEnd"/>
      <w:r>
        <w:t>,</w:t>
      </w:r>
    </w:p>
    <w:p w14:paraId="5EFBA7FE" w14:textId="77777777" w:rsidR="00B5551F" w:rsidRDefault="00B5551F" w:rsidP="00B5551F">
      <w:proofErr w:type="spellStart"/>
      <w:proofErr w:type="gramStart"/>
      <w:r>
        <w:t>ogr</w:t>
      </w:r>
      <w:proofErr w:type="gramEnd"/>
      <w:r>
        <w:t>_Soyad</w:t>
      </w:r>
      <w:proofErr w:type="spellEnd"/>
      <w:r>
        <w:t xml:space="preserve">         </w:t>
      </w:r>
      <w:proofErr w:type="spellStart"/>
      <w:r>
        <w:t>varchar</w:t>
      </w:r>
      <w:proofErr w:type="spellEnd"/>
      <w:r>
        <w:t xml:space="preserve">(25)      not </w:t>
      </w:r>
      <w:proofErr w:type="spellStart"/>
      <w:r>
        <w:t>null</w:t>
      </w:r>
      <w:proofErr w:type="spellEnd"/>
      <w:r>
        <w:t>,</w:t>
      </w:r>
    </w:p>
    <w:p w14:paraId="77689722" w14:textId="77777777" w:rsidR="00B5551F" w:rsidRDefault="00B5551F" w:rsidP="00B5551F">
      <w:proofErr w:type="spellStart"/>
      <w:proofErr w:type="gramStart"/>
      <w:r>
        <w:t>ogr</w:t>
      </w:r>
      <w:proofErr w:type="gramEnd"/>
      <w:r>
        <w:t>_DogumTarihi</w:t>
      </w:r>
      <w:proofErr w:type="spellEnd"/>
      <w:r>
        <w:t xml:space="preserve">   </w:t>
      </w:r>
      <w:proofErr w:type="spellStart"/>
      <w:r>
        <w:t>datetime</w:t>
      </w:r>
      <w:proofErr w:type="spellEnd"/>
      <w:r>
        <w:t xml:space="preserve">         not </w:t>
      </w:r>
      <w:proofErr w:type="spellStart"/>
      <w:r>
        <w:t>null</w:t>
      </w:r>
      <w:proofErr w:type="spellEnd"/>
      <w:r>
        <w:t>,</w:t>
      </w:r>
    </w:p>
    <w:p w14:paraId="027AE7B8" w14:textId="77777777" w:rsidR="00B5551F" w:rsidRDefault="00B5551F" w:rsidP="00B5551F">
      <w:proofErr w:type="spellStart"/>
      <w:proofErr w:type="gramStart"/>
      <w:r>
        <w:t>ogr</w:t>
      </w:r>
      <w:proofErr w:type="gramEnd"/>
      <w:r>
        <w:t>_mail</w:t>
      </w:r>
      <w:proofErr w:type="spellEnd"/>
      <w:r>
        <w:t xml:space="preserve">          </w:t>
      </w:r>
      <w:proofErr w:type="spellStart"/>
      <w:r>
        <w:t>varchar</w:t>
      </w:r>
      <w:proofErr w:type="spellEnd"/>
      <w:r>
        <w:t xml:space="preserve">(25)          </w:t>
      </w:r>
      <w:proofErr w:type="spellStart"/>
      <w:r>
        <w:t>null</w:t>
      </w:r>
      <w:proofErr w:type="spellEnd"/>
      <w:r>
        <w:t>,</w:t>
      </w:r>
    </w:p>
    <w:p w14:paraId="401834C4" w14:textId="77777777" w:rsidR="00B5551F" w:rsidRDefault="00B5551F" w:rsidP="00B5551F">
      <w:proofErr w:type="spellStart"/>
      <w:proofErr w:type="gramStart"/>
      <w:r>
        <w:t>ogr</w:t>
      </w:r>
      <w:proofErr w:type="gramEnd"/>
      <w:r>
        <w:t>_cinsiyet</w:t>
      </w:r>
      <w:proofErr w:type="spellEnd"/>
      <w:r>
        <w:t xml:space="preserve">      </w:t>
      </w:r>
      <w:proofErr w:type="spellStart"/>
      <w:r>
        <w:t>varchar</w:t>
      </w:r>
      <w:proofErr w:type="spellEnd"/>
      <w:r>
        <w:t xml:space="preserve"> (5)    CHECK(</w:t>
      </w:r>
      <w:proofErr w:type="spellStart"/>
      <w:r>
        <w:t>ogr_cinsiyet</w:t>
      </w:r>
      <w:proofErr w:type="spellEnd"/>
      <w:r>
        <w:t xml:space="preserve"> IN('ERKEK', 'KADIN')),</w:t>
      </w:r>
    </w:p>
    <w:p w14:paraId="7BAD2283" w14:textId="77777777" w:rsidR="00B5551F" w:rsidRDefault="00B5551F" w:rsidP="00B5551F">
      <w:proofErr w:type="spellStart"/>
      <w:proofErr w:type="gramStart"/>
      <w:r>
        <w:t>ogr</w:t>
      </w:r>
      <w:proofErr w:type="gramEnd"/>
      <w:r>
        <w:t>_KimlikNo</w:t>
      </w:r>
      <w:proofErr w:type="spellEnd"/>
      <w:r>
        <w:t xml:space="preserve">      </w:t>
      </w:r>
      <w:proofErr w:type="spellStart"/>
      <w:r>
        <w:t>char</w:t>
      </w:r>
      <w:proofErr w:type="spellEnd"/>
      <w:r>
        <w:t xml:space="preserve">(11)      not </w:t>
      </w:r>
      <w:proofErr w:type="spellStart"/>
      <w:r>
        <w:t>null</w:t>
      </w:r>
      <w:proofErr w:type="spellEnd"/>
    </w:p>
    <w:p w14:paraId="3C11EE3B" w14:textId="77777777" w:rsidR="00B5551F" w:rsidRDefault="00B5551F" w:rsidP="00B5551F">
      <w:r>
        <w:t>);</w:t>
      </w:r>
    </w:p>
    <w:p w14:paraId="16ED23FB" w14:textId="77777777" w:rsidR="00B5551F" w:rsidRDefault="00B5551F" w:rsidP="00B5551F"/>
    <w:p w14:paraId="2289FFCB" w14:textId="77777777" w:rsidR="00B5551F" w:rsidRDefault="00B5551F" w:rsidP="00B5551F"/>
    <w:p w14:paraId="2326DDA6" w14:textId="77777777" w:rsidR="00B5551F" w:rsidRDefault="00B5551F" w:rsidP="00B5551F">
      <w:proofErr w:type="spellStart"/>
      <w:proofErr w:type="gramStart"/>
      <w:r>
        <w:t>create</w:t>
      </w:r>
      <w:proofErr w:type="spellEnd"/>
      <w:proofErr w:type="gramEnd"/>
      <w:r>
        <w:t xml:space="preserve"> </w:t>
      </w:r>
      <w:proofErr w:type="spellStart"/>
      <w:r>
        <w:t>table</w:t>
      </w:r>
      <w:proofErr w:type="spellEnd"/>
      <w:r>
        <w:t xml:space="preserve"> Dersler(</w:t>
      </w:r>
    </w:p>
    <w:p w14:paraId="2511E70C" w14:textId="77777777" w:rsidR="00B5551F" w:rsidRDefault="00B5551F" w:rsidP="00B5551F">
      <w:proofErr w:type="spellStart"/>
      <w:r>
        <w:t>Ders_id</w:t>
      </w:r>
      <w:proofErr w:type="spellEnd"/>
      <w:r>
        <w:t xml:space="preserve">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3AD9849C" w14:textId="130283AB" w:rsidR="00B5551F" w:rsidRDefault="00B5551F" w:rsidP="00B5551F">
      <w:proofErr w:type="spellStart"/>
      <w:r>
        <w:t>Ders_adi</w:t>
      </w:r>
      <w:proofErr w:type="spellEnd"/>
      <w:r>
        <w:t xml:space="preserve">         </w:t>
      </w:r>
      <w:proofErr w:type="spellStart"/>
      <w:proofErr w:type="gramStart"/>
      <w:r>
        <w:t>varchar</w:t>
      </w:r>
      <w:proofErr w:type="spellEnd"/>
      <w:r>
        <w:t>(</w:t>
      </w:r>
      <w:proofErr w:type="gramEnd"/>
      <w:r>
        <w:t xml:space="preserve">25)       not </w:t>
      </w:r>
      <w:proofErr w:type="spellStart"/>
      <w:r>
        <w:t>null</w:t>
      </w:r>
      <w:proofErr w:type="spellEnd"/>
      <w:r>
        <w:t xml:space="preserve">     </w:t>
      </w:r>
      <w:proofErr w:type="spellStart"/>
      <w:r>
        <w:t>default</w:t>
      </w:r>
      <w:proofErr w:type="spellEnd"/>
      <w:r>
        <w:t>'</w:t>
      </w:r>
      <w:r w:rsidR="00E671AD" w:rsidRPr="00E671AD">
        <w:t xml:space="preserve"> </w:t>
      </w:r>
      <w:r w:rsidR="00E671AD">
        <w:t>Tecvit</w:t>
      </w:r>
      <w:r w:rsidR="00E671AD">
        <w:t xml:space="preserve"> </w:t>
      </w:r>
      <w:r>
        <w:t xml:space="preserve">' </w:t>
      </w:r>
    </w:p>
    <w:p w14:paraId="45C138ED" w14:textId="77777777" w:rsidR="00B5551F" w:rsidRDefault="00B5551F" w:rsidP="00B5551F">
      <w:r>
        <w:t>);</w:t>
      </w:r>
    </w:p>
    <w:p w14:paraId="20B1B74A" w14:textId="77777777" w:rsidR="00B5551F" w:rsidRDefault="00B5551F" w:rsidP="00B5551F"/>
    <w:p w14:paraId="5CD14788" w14:textId="77777777" w:rsidR="00B5551F" w:rsidRDefault="00B5551F" w:rsidP="00B5551F">
      <w:r>
        <w:t xml:space="preserve">INSERT INTO </w:t>
      </w:r>
      <w:proofErr w:type="gramStart"/>
      <w:r>
        <w:t xml:space="preserve">Dersler( </w:t>
      </w:r>
      <w:proofErr w:type="spellStart"/>
      <w:r>
        <w:t>Ders</w:t>
      </w:r>
      <w:proofErr w:type="gramEnd"/>
      <w:r>
        <w:t>_id</w:t>
      </w:r>
      <w:proofErr w:type="spellEnd"/>
      <w:r>
        <w:t xml:space="preserve"> , </w:t>
      </w:r>
      <w:proofErr w:type="spellStart"/>
      <w:r>
        <w:t>Ders_adi</w:t>
      </w:r>
      <w:proofErr w:type="spellEnd"/>
      <w:r>
        <w:t xml:space="preserve">) VALUE </w:t>
      </w:r>
    </w:p>
    <w:p w14:paraId="63B20857" w14:textId="77777777" w:rsidR="00B5551F" w:rsidRDefault="00B5551F" w:rsidP="00B5551F">
      <w:proofErr w:type="gramStart"/>
      <w:r>
        <w:t>( 1</w:t>
      </w:r>
      <w:proofErr w:type="gramEnd"/>
      <w:r>
        <w:t xml:space="preserve">,'Qura-a </w:t>
      </w:r>
      <w:proofErr w:type="spellStart"/>
      <w:r>
        <w:t>alkarim</w:t>
      </w:r>
      <w:proofErr w:type="spellEnd"/>
      <w:r>
        <w:t>'),</w:t>
      </w:r>
    </w:p>
    <w:p w14:paraId="3FF6ECF0" w14:textId="77777777" w:rsidR="00B5551F" w:rsidRDefault="00B5551F" w:rsidP="00B5551F">
      <w:r>
        <w:t>(2,'Tecvit'),</w:t>
      </w:r>
    </w:p>
    <w:p w14:paraId="7EEC8C46" w14:textId="77777777" w:rsidR="00B5551F" w:rsidRDefault="00B5551F" w:rsidP="00B5551F">
      <w:r>
        <w:lastRenderedPageBreak/>
        <w:t xml:space="preserve">(3,'El Kaide El </w:t>
      </w:r>
      <w:proofErr w:type="spellStart"/>
      <w:r>
        <w:t>Nooraniyye</w:t>
      </w:r>
      <w:proofErr w:type="spellEnd"/>
      <w:r>
        <w:t>'),</w:t>
      </w:r>
    </w:p>
    <w:p w14:paraId="53CE5882" w14:textId="77777777" w:rsidR="00B5551F" w:rsidRDefault="00B5551F" w:rsidP="00B5551F">
      <w:r>
        <w:t>(4,'ALTAWHİD'),</w:t>
      </w:r>
    </w:p>
    <w:p w14:paraId="2E264F77" w14:textId="77777777" w:rsidR="00B5551F" w:rsidRDefault="00B5551F" w:rsidP="00B5551F">
      <w:r>
        <w:t>(5,'ALFİKH');</w:t>
      </w:r>
    </w:p>
    <w:p w14:paraId="0EC352B6" w14:textId="77777777" w:rsidR="00B5551F" w:rsidRDefault="00B5551F" w:rsidP="00B5551F"/>
    <w:p w14:paraId="7648D8B8" w14:textId="77777777" w:rsidR="00B5551F" w:rsidRDefault="00B5551F" w:rsidP="00B5551F">
      <w:proofErr w:type="spellStart"/>
      <w:proofErr w:type="gramStart"/>
      <w:r>
        <w:t>create</w:t>
      </w:r>
      <w:proofErr w:type="spellEnd"/>
      <w:proofErr w:type="gramEnd"/>
      <w:r>
        <w:t xml:space="preserve"> </w:t>
      </w:r>
      <w:proofErr w:type="spellStart"/>
      <w:r>
        <w:t>table</w:t>
      </w:r>
      <w:proofErr w:type="spellEnd"/>
      <w:r>
        <w:t xml:space="preserve"> </w:t>
      </w:r>
      <w:proofErr w:type="spellStart"/>
      <w:r>
        <w:t>siniflar</w:t>
      </w:r>
      <w:proofErr w:type="spellEnd"/>
      <w:r>
        <w:t xml:space="preserve"> (</w:t>
      </w:r>
    </w:p>
    <w:p w14:paraId="63AF0B6B" w14:textId="77777777" w:rsidR="00B5551F" w:rsidRDefault="00B5551F" w:rsidP="00B5551F">
      <w:proofErr w:type="spellStart"/>
      <w:r>
        <w:t>Sinif_Id</w:t>
      </w:r>
      <w:proofErr w:type="spellEnd"/>
      <w:r>
        <w:t xml:space="preserve">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4D55FC62" w14:textId="77777777" w:rsidR="00B5551F" w:rsidRDefault="00B5551F" w:rsidP="00B5551F">
      <w:proofErr w:type="spellStart"/>
      <w:r>
        <w:t>Sinif_adi</w:t>
      </w:r>
      <w:proofErr w:type="spellEnd"/>
      <w:r>
        <w:t xml:space="preserve">        </w:t>
      </w:r>
      <w:proofErr w:type="spellStart"/>
      <w:proofErr w:type="gramStart"/>
      <w:r>
        <w:t>varchar</w:t>
      </w:r>
      <w:proofErr w:type="spellEnd"/>
      <w:r>
        <w:t>(</w:t>
      </w:r>
      <w:proofErr w:type="gramEnd"/>
      <w:r>
        <w:t xml:space="preserve">25)    not </w:t>
      </w:r>
      <w:proofErr w:type="spellStart"/>
      <w:r>
        <w:t>null</w:t>
      </w:r>
      <w:proofErr w:type="spellEnd"/>
      <w:r>
        <w:t>,</w:t>
      </w:r>
    </w:p>
    <w:p w14:paraId="76C026BF" w14:textId="77777777" w:rsidR="00B5551F" w:rsidRDefault="00B5551F" w:rsidP="00B5551F">
      <w:proofErr w:type="spellStart"/>
      <w:proofErr w:type="gramStart"/>
      <w:r>
        <w:t>hocaId</w:t>
      </w:r>
      <w:proofErr w:type="spellEnd"/>
      <w:proofErr w:type="gramEnd"/>
      <w:r>
        <w:t xml:space="preserve">     </w:t>
      </w:r>
      <w:proofErr w:type="spellStart"/>
      <w:r>
        <w:t>int</w:t>
      </w:r>
      <w:proofErr w:type="spellEnd"/>
      <w:r>
        <w:t xml:space="preserve">                  not </w:t>
      </w:r>
      <w:proofErr w:type="spellStart"/>
      <w:r>
        <w:t>null</w:t>
      </w:r>
      <w:proofErr w:type="spellEnd"/>
      <w:r>
        <w:t>,</w:t>
      </w:r>
    </w:p>
    <w:p w14:paraId="449B63D9" w14:textId="77777777" w:rsidR="00B5551F" w:rsidRDefault="00B5551F" w:rsidP="00B5551F">
      <w:proofErr w:type="spellStart"/>
      <w:r>
        <w:t>Ogr_Id</w:t>
      </w:r>
      <w:proofErr w:type="spellEnd"/>
      <w:r>
        <w:t xml:space="preserve">     </w:t>
      </w:r>
      <w:proofErr w:type="spellStart"/>
      <w:r>
        <w:t>int</w:t>
      </w:r>
      <w:proofErr w:type="spellEnd"/>
      <w:r>
        <w:t xml:space="preserve">                  not </w:t>
      </w:r>
      <w:proofErr w:type="spellStart"/>
      <w:r>
        <w:t>null</w:t>
      </w:r>
      <w:proofErr w:type="spellEnd"/>
      <w:r>
        <w:t>,</w:t>
      </w:r>
    </w:p>
    <w:p w14:paraId="18525C6B" w14:textId="77777777" w:rsidR="00B5551F" w:rsidRDefault="00B5551F" w:rsidP="00B5551F"/>
    <w:p w14:paraId="2AB02D85"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Ogr_Id</w:t>
      </w:r>
      <w:proofErr w:type="spellEnd"/>
      <w:r>
        <w:t xml:space="preserve"> ) </w:t>
      </w:r>
      <w:proofErr w:type="spellStart"/>
      <w:r>
        <w:t>references</w:t>
      </w:r>
      <w:proofErr w:type="spellEnd"/>
      <w:r>
        <w:t xml:space="preserve"> OGRENCILER(</w:t>
      </w:r>
      <w:proofErr w:type="spellStart"/>
      <w:r>
        <w:t>Ogr_Id</w:t>
      </w:r>
      <w:proofErr w:type="spellEnd"/>
      <w:r>
        <w:t>),</w:t>
      </w:r>
    </w:p>
    <w:p w14:paraId="43CF0715"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hocaId</w:t>
      </w:r>
      <w:proofErr w:type="spellEnd"/>
      <w:r>
        <w:t xml:space="preserve">) </w:t>
      </w:r>
      <w:proofErr w:type="spellStart"/>
      <w:r>
        <w:t>references</w:t>
      </w:r>
      <w:proofErr w:type="spellEnd"/>
      <w:r>
        <w:t xml:space="preserve"> Hocalar3(</w:t>
      </w:r>
      <w:proofErr w:type="spellStart"/>
      <w:r>
        <w:t>hocaId</w:t>
      </w:r>
      <w:proofErr w:type="spellEnd"/>
      <w:r>
        <w:t>)</w:t>
      </w:r>
    </w:p>
    <w:p w14:paraId="784F7A35" w14:textId="77777777" w:rsidR="00B5551F" w:rsidRDefault="00B5551F" w:rsidP="00B5551F">
      <w:r>
        <w:t>);</w:t>
      </w:r>
    </w:p>
    <w:p w14:paraId="1C102B55" w14:textId="77777777" w:rsidR="00B5551F" w:rsidRDefault="00B5551F" w:rsidP="00B5551F">
      <w:r>
        <w:t xml:space="preserve">INSERT INTO </w:t>
      </w:r>
      <w:proofErr w:type="spellStart"/>
      <w:r>
        <w:t>siniflar</w:t>
      </w:r>
      <w:proofErr w:type="spellEnd"/>
      <w:r>
        <w:t xml:space="preserve"> (</w:t>
      </w:r>
      <w:proofErr w:type="spellStart"/>
      <w:r>
        <w:t>Sinif_Id</w:t>
      </w:r>
      <w:proofErr w:type="spellEnd"/>
      <w:r>
        <w:t xml:space="preserve">, </w:t>
      </w:r>
      <w:proofErr w:type="spellStart"/>
      <w:r>
        <w:t>Sinif_adi</w:t>
      </w:r>
      <w:proofErr w:type="spellEnd"/>
      <w:r>
        <w:t xml:space="preserve">, </w:t>
      </w:r>
      <w:proofErr w:type="spellStart"/>
      <w:r>
        <w:t>hocaId</w:t>
      </w:r>
      <w:proofErr w:type="spellEnd"/>
      <w:r>
        <w:t xml:space="preserve">, </w:t>
      </w:r>
      <w:proofErr w:type="spellStart"/>
      <w:r>
        <w:t>Ogr_Id</w:t>
      </w:r>
      <w:proofErr w:type="spellEnd"/>
      <w:r>
        <w:t>)</w:t>
      </w:r>
    </w:p>
    <w:p w14:paraId="335B1AE5" w14:textId="77777777" w:rsidR="00B5551F" w:rsidRDefault="00B5551F" w:rsidP="00B5551F">
      <w:r>
        <w:t>VALUES</w:t>
      </w:r>
    </w:p>
    <w:p w14:paraId="492393D0" w14:textId="77777777" w:rsidR="00B5551F" w:rsidRDefault="00B5551F" w:rsidP="00B5551F">
      <w:r>
        <w:t xml:space="preserve">  (1, 'S101', 1, 1),</w:t>
      </w:r>
    </w:p>
    <w:p w14:paraId="74EA7D7B" w14:textId="77777777" w:rsidR="00B5551F" w:rsidRDefault="00B5551F" w:rsidP="00B5551F">
      <w:r>
        <w:t xml:space="preserve">  (2, 'S305', 2, 2),</w:t>
      </w:r>
    </w:p>
    <w:p w14:paraId="62DCDF9A" w14:textId="77777777" w:rsidR="00B5551F" w:rsidRDefault="00B5551F" w:rsidP="00B5551F">
      <w:r>
        <w:t xml:space="preserve">  (3, 'S102', 3, 3),</w:t>
      </w:r>
    </w:p>
    <w:p w14:paraId="4E7B03F7" w14:textId="77777777" w:rsidR="00B5551F" w:rsidRDefault="00B5551F" w:rsidP="00B5551F">
      <w:r>
        <w:t xml:space="preserve">  (4, 'S115', 4, 4),</w:t>
      </w:r>
    </w:p>
    <w:p w14:paraId="6053FF95" w14:textId="77777777" w:rsidR="00B5551F" w:rsidRDefault="00B5551F" w:rsidP="00B5551F">
      <w:r>
        <w:t xml:space="preserve">  (5, 'S112', 1, 5);</w:t>
      </w:r>
    </w:p>
    <w:p w14:paraId="200B2043" w14:textId="77777777" w:rsidR="00B5551F" w:rsidRDefault="00B5551F" w:rsidP="00B5551F"/>
    <w:p w14:paraId="65E16322" w14:textId="77777777" w:rsidR="00B5551F" w:rsidRDefault="00B5551F" w:rsidP="00B5551F">
      <w:proofErr w:type="spellStart"/>
      <w:proofErr w:type="gramStart"/>
      <w:r>
        <w:t>create</w:t>
      </w:r>
      <w:proofErr w:type="spellEnd"/>
      <w:proofErr w:type="gramEnd"/>
      <w:r>
        <w:t xml:space="preserve"> </w:t>
      </w:r>
      <w:proofErr w:type="spellStart"/>
      <w:r>
        <w:t>Table</w:t>
      </w:r>
      <w:proofErr w:type="spellEnd"/>
      <w:r>
        <w:t xml:space="preserve"> </w:t>
      </w:r>
      <w:proofErr w:type="spellStart"/>
      <w:r>
        <w:t>Sinavlar</w:t>
      </w:r>
      <w:proofErr w:type="spellEnd"/>
      <w:r>
        <w:t>(</w:t>
      </w:r>
    </w:p>
    <w:p w14:paraId="12A5036B" w14:textId="77777777" w:rsidR="00B5551F" w:rsidRDefault="00B5551F" w:rsidP="00B5551F">
      <w:proofErr w:type="spellStart"/>
      <w:r>
        <w:t>Sivan_</w:t>
      </w:r>
      <w:proofErr w:type="gramStart"/>
      <w:r>
        <w:t>id</w:t>
      </w:r>
      <w:proofErr w:type="spellEnd"/>
      <w:r>
        <w:t xml:space="preserve">  </w:t>
      </w:r>
      <w:proofErr w:type="spellStart"/>
      <w:r>
        <w:t>int</w:t>
      </w:r>
      <w:proofErr w:type="spellEnd"/>
      <w:proofErr w:type="gram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5F80E135" w14:textId="77777777" w:rsidR="00B5551F" w:rsidRDefault="00B5551F" w:rsidP="00B5551F">
      <w:proofErr w:type="spellStart"/>
      <w:r>
        <w:t>Sinav_Adi_turu</w:t>
      </w:r>
      <w:proofErr w:type="spellEnd"/>
      <w:r>
        <w:t xml:space="preserve">   </w:t>
      </w:r>
      <w:proofErr w:type="spellStart"/>
      <w:proofErr w:type="gramStart"/>
      <w:r>
        <w:t>varchar</w:t>
      </w:r>
      <w:proofErr w:type="spellEnd"/>
      <w:r>
        <w:t>(</w:t>
      </w:r>
      <w:proofErr w:type="gramEnd"/>
      <w:r>
        <w:t xml:space="preserve">25)  not </w:t>
      </w:r>
      <w:proofErr w:type="spellStart"/>
      <w:r>
        <w:t>null</w:t>
      </w:r>
      <w:proofErr w:type="spellEnd"/>
      <w:r>
        <w:t>,</w:t>
      </w:r>
    </w:p>
    <w:p w14:paraId="6E4C9713" w14:textId="77777777" w:rsidR="00B5551F" w:rsidRDefault="00B5551F" w:rsidP="00B5551F">
      <w:proofErr w:type="spellStart"/>
      <w:r>
        <w:t>Sinav_tarihi</w:t>
      </w:r>
      <w:proofErr w:type="spellEnd"/>
      <w:r>
        <w:t xml:space="preserve">       </w:t>
      </w:r>
      <w:proofErr w:type="spellStart"/>
      <w:r>
        <w:t>date</w:t>
      </w:r>
      <w:proofErr w:type="spellEnd"/>
      <w:r>
        <w:t xml:space="preserve">       not </w:t>
      </w:r>
      <w:proofErr w:type="spellStart"/>
      <w:r>
        <w:t>null</w:t>
      </w:r>
      <w:proofErr w:type="spellEnd"/>
    </w:p>
    <w:p w14:paraId="0B4CB887" w14:textId="77777777" w:rsidR="00B5551F" w:rsidRDefault="00B5551F" w:rsidP="00B5551F">
      <w:r>
        <w:t>);</w:t>
      </w:r>
    </w:p>
    <w:p w14:paraId="194FDA01" w14:textId="77777777" w:rsidR="00B5551F" w:rsidRDefault="00B5551F" w:rsidP="00B5551F">
      <w:r>
        <w:t xml:space="preserve">INSERT INTO </w:t>
      </w:r>
      <w:proofErr w:type="spellStart"/>
      <w:r>
        <w:t>Sinavlar</w:t>
      </w:r>
      <w:proofErr w:type="spellEnd"/>
      <w:r>
        <w:t xml:space="preserve"> (</w:t>
      </w:r>
      <w:proofErr w:type="spellStart"/>
      <w:r>
        <w:t>Sivan_id</w:t>
      </w:r>
      <w:proofErr w:type="spellEnd"/>
      <w:r>
        <w:t xml:space="preserve">, </w:t>
      </w:r>
      <w:proofErr w:type="spellStart"/>
      <w:r>
        <w:t>Sinav_Adi_turu</w:t>
      </w:r>
      <w:proofErr w:type="spellEnd"/>
      <w:r>
        <w:t xml:space="preserve">, </w:t>
      </w:r>
      <w:proofErr w:type="spellStart"/>
      <w:r>
        <w:t>Sinav_tarihi</w:t>
      </w:r>
      <w:proofErr w:type="spellEnd"/>
      <w:r>
        <w:t>)</w:t>
      </w:r>
    </w:p>
    <w:p w14:paraId="276B0C5E" w14:textId="77777777" w:rsidR="00B5551F" w:rsidRDefault="00B5551F" w:rsidP="00B5551F">
      <w:r>
        <w:t>VALUES</w:t>
      </w:r>
    </w:p>
    <w:p w14:paraId="50C627DF" w14:textId="77777777" w:rsidR="00B5551F" w:rsidRDefault="00B5551F" w:rsidP="00B5551F">
      <w:r>
        <w:t xml:space="preserve">  (1, '</w:t>
      </w:r>
      <w:proofErr w:type="spellStart"/>
      <w:r>
        <w:t>Qura</w:t>
      </w:r>
      <w:proofErr w:type="spellEnd"/>
      <w:r>
        <w:t xml:space="preserve">-a </w:t>
      </w:r>
      <w:proofErr w:type="spellStart"/>
      <w:r>
        <w:t>alkarim</w:t>
      </w:r>
      <w:proofErr w:type="spellEnd"/>
      <w:r>
        <w:t>', '2024-02-01'),</w:t>
      </w:r>
    </w:p>
    <w:p w14:paraId="5CF478EA" w14:textId="77777777" w:rsidR="00B5551F" w:rsidRDefault="00B5551F" w:rsidP="00B5551F">
      <w:r>
        <w:t xml:space="preserve">  (2, 'Tecvit', '2024-05-15'),</w:t>
      </w:r>
    </w:p>
    <w:p w14:paraId="29CFA038" w14:textId="77777777" w:rsidR="00B5551F" w:rsidRDefault="00B5551F" w:rsidP="00B5551F">
      <w:r>
        <w:t xml:space="preserve">  (3, 'El Kaide El </w:t>
      </w:r>
      <w:proofErr w:type="spellStart"/>
      <w:r>
        <w:t>Nooraniyye</w:t>
      </w:r>
      <w:proofErr w:type="spellEnd"/>
      <w:r>
        <w:t>', '2024-03-10'),</w:t>
      </w:r>
    </w:p>
    <w:p w14:paraId="1D425DD0" w14:textId="77777777" w:rsidR="00B5551F" w:rsidRDefault="00B5551F" w:rsidP="00B5551F">
      <w:r>
        <w:t xml:space="preserve">  (4, 'ALTAWHİD', '2024-04-20'),</w:t>
      </w:r>
    </w:p>
    <w:p w14:paraId="1615A365" w14:textId="77777777" w:rsidR="00B5551F" w:rsidRDefault="00B5551F" w:rsidP="00B5551F">
      <w:r>
        <w:lastRenderedPageBreak/>
        <w:t xml:space="preserve">  (5, 'ALFİKH', '2024-03-25');</w:t>
      </w:r>
    </w:p>
    <w:p w14:paraId="572A2152" w14:textId="77777777" w:rsidR="00B5551F" w:rsidRDefault="00B5551F" w:rsidP="00B5551F"/>
    <w:p w14:paraId="064D3982" w14:textId="77777777" w:rsidR="00B5551F" w:rsidRDefault="00B5551F" w:rsidP="00B5551F">
      <w:proofErr w:type="spellStart"/>
      <w:r>
        <w:t>Create</w:t>
      </w:r>
      <w:proofErr w:type="spellEnd"/>
      <w:r>
        <w:t xml:space="preserve"> </w:t>
      </w:r>
      <w:proofErr w:type="spellStart"/>
      <w:r>
        <w:t>Table</w:t>
      </w:r>
      <w:proofErr w:type="spellEnd"/>
      <w:r>
        <w:t xml:space="preserve"> </w:t>
      </w:r>
      <w:proofErr w:type="spellStart"/>
      <w:proofErr w:type="gramStart"/>
      <w:r>
        <w:t>katilimlar</w:t>
      </w:r>
      <w:proofErr w:type="spellEnd"/>
      <w:r>
        <w:t>(</w:t>
      </w:r>
      <w:proofErr w:type="gramEnd"/>
    </w:p>
    <w:p w14:paraId="5BA3E739" w14:textId="77777777" w:rsidR="00B5551F" w:rsidRDefault="00B5551F" w:rsidP="00B5551F">
      <w:proofErr w:type="spellStart"/>
      <w:r>
        <w:t>Katilim_Id</w:t>
      </w:r>
      <w:proofErr w:type="spellEnd"/>
      <w:r>
        <w:t xml:space="preserve">     </w:t>
      </w:r>
      <w:proofErr w:type="spellStart"/>
      <w:r>
        <w:t>int</w:t>
      </w:r>
      <w:proofErr w:type="spellEnd"/>
      <w:r>
        <w:t xml:space="preserve">    </w:t>
      </w:r>
      <w:proofErr w:type="spellStart"/>
      <w:r>
        <w:t>primary</w:t>
      </w:r>
      <w:proofErr w:type="spellEnd"/>
      <w:r>
        <w:t xml:space="preserve"> </w:t>
      </w:r>
      <w:proofErr w:type="spellStart"/>
      <w:r>
        <w:t>key</w:t>
      </w:r>
      <w:proofErr w:type="spellEnd"/>
      <w:r>
        <w:t xml:space="preserve">    not </w:t>
      </w:r>
      <w:proofErr w:type="spellStart"/>
      <w:r>
        <w:t>null</w:t>
      </w:r>
      <w:proofErr w:type="spellEnd"/>
      <w:r>
        <w:t>,</w:t>
      </w:r>
    </w:p>
    <w:p w14:paraId="39EA5BFC" w14:textId="77777777" w:rsidR="00B5551F" w:rsidRDefault="00B5551F" w:rsidP="00B5551F">
      <w:proofErr w:type="spellStart"/>
      <w:proofErr w:type="gramStart"/>
      <w:r>
        <w:t>katilim</w:t>
      </w:r>
      <w:proofErr w:type="gramEnd"/>
      <w:r>
        <w:t>_Tarihi</w:t>
      </w:r>
      <w:proofErr w:type="spellEnd"/>
      <w:r>
        <w:t xml:space="preserve"> </w:t>
      </w:r>
      <w:proofErr w:type="spellStart"/>
      <w:r>
        <w:t>datetime</w:t>
      </w:r>
      <w:proofErr w:type="spellEnd"/>
      <w:r>
        <w:t xml:space="preserve">              not  </w:t>
      </w:r>
      <w:proofErr w:type="spellStart"/>
      <w:r>
        <w:t>null</w:t>
      </w:r>
      <w:proofErr w:type="spellEnd"/>
      <w:r>
        <w:t>,</w:t>
      </w:r>
    </w:p>
    <w:p w14:paraId="6ED7AA10" w14:textId="77777777" w:rsidR="00B5551F" w:rsidRDefault="00B5551F" w:rsidP="00B5551F">
      <w:proofErr w:type="spellStart"/>
      <w:r>
        <w:t>Ogr_Id</w:t>
      </w:r>
      <w:proofErr w:type="spellEnd"/>
      <w:r>
        <w:t xml:space="preserve">         </w:t>
      </w:r>
      <w:proofErr w:type="spellStart"/>
      <w:r>
        <w:t>int</w:t>
      </w:r>
      <w:proofErr w:type="spellEnd"/>
      <w:r>
        <w:t xml:space="preserve">                   not </w:t>
      </w:r>
      <w:proofErr w:type="spellStart"/>
      <w:r>
        <w:t>null</w:t>
      </w:r>
      <w:proofErr w:type="spellEnd"/>
      <w:r>
        <w:t>,</w:t>
      </w:r>
    </w:p>
    <w:p w14:paraId="62A407A5" w14:textId="77777777" w:rsidR="00B5551F" w:rsidRDefault="00B5551F" w:rsidP="00B5551F">
      <w:proofErr w:type="spellStart"/>
      <w:r>
        <w:t>Katirlim_Durumu</w:t>
      </w:r>
      <w:proofErr w:type="spellEnd"/>
      <w:r>
        <w:t xml:space="preserve"> </w:t>
      </w:r>
      <w:proofErr w:type="spellStart"/>
      <w:proofErr w:type="gramStart"/>
      <w:r>
        <w:t>varchar</w:t>
      </w:r>
      <w:proofErr w:type="spellEnd"/>
      <w:r>
        <w:t>(</w:t>
      </w:r>
      <w:proofErr w:type="gramEnd"/>
      <w:r>
        <w:t xml:space="preserve">10) </w:t>
      </w:r>
      <w:proofErr w:type="spellStart"/>
      <w:r>
        <w:t>check</w:t>
      </w:r>
      <w:proofErr w:type="spellEnd"/>
      <w:r>
        <w:t>(</w:t>
      </w:r>
      <w:proofErr w:type="spellStart"/>
      <w:r>
        <w:t>Katirlim_Durumu</w:t>
      </w:r>
      <w:proofErr w:type="spellEnd"/>
      <w:r>
        <w:t xml:space="preserve"> IN ('</w:t>
      </w:r>
      <w:proofErr w:type="spellStart"/>
      <w:r>
        <w:t>Devamli</w:t>
      </w:r>
      <w:proofErr w:type="spellEnd"/>
      <w:r>
        <w:t>' ,'</w:t>
      </w:r>
      <w:proofErr w:type="spellStart"/>
      <w:r>
        <w:t>Devamsiligi</w:t>
      </w:r>
      <w:proofErr w:type="spellEnd"/>
      <w:r>
        <w:t xml:space="preserve">')) not </w:t>
      </w:r>
      <w:proofErr w:type="spellStart"/>
      <w:r>
        <w:t>null</w:t>
      </w:r>
      <w:proofErr w:type="spellEnd"/>
      <w:r>
        <w:t>,</w:t>
      </w:r>
    </w:p>
    <w:p w14:paraId="49C62B12"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Ogr_Id</w:t>
      </w:r>
      <w:proofErr w:type="spellEnd"/>
      <w:r>
        <w:t xml:space="preserve"> ) </w:t>
      </w:r>
      <w:proofErr w:type="spellStart"/>
      <w:r>
        <w:t>references</w:t>
      </w:r>
      <w:proofErr w:type="spellEnd"/>
      <w:r>
        <w:t xml:space="preserve"> OGRENCILER(</w:t>
      </w:r>
      <w:proofErr w:type="spellStart"/>
      <w:r>
        <w:t>Ogr_Id</w:t>
      </w:r>
      <w:proofErr w:type="spellEnd"/>
      <w:r>
        <w:t>)</w:t>
      </w:r>
    </w:p>
    <w:p w14:paraId="526F1B1E" w14:textId="77777777" w:rsidR="00B5551F" w:rsidRDefault="00B5551F" w:rsidP="00B5551F">
      <w:r>
        <w:t>);</w:t>
      </w:r>
    </w:p>
    <w:p w14:paraId="0B7035FA" w14:textId="77777777" w:rsidR="00B5551F" w:rsidRDefault="00B5551F" w:rsidP="00B5551F">
      <w:r>
        <w:t>-- Örnek veri ekleme</w:t>
      </w:r>
    </w:p>
    <w:p w14:paraId="6AD376C2" w14:textId="77777777" w:rsidR="00B5551F" w:rsidRDefault="00B5551F" w:rsidP="00B5551F">
      <w:r>
        <w:t xml:space="preserve">INSERT INTO </w:t>
      </w:r>
      <w:proofErr w:type="spellStart"/>
      <w:r>
        <w:t>katilimlar</w:t>
      </w:r>
      <w:proofErr w:type="spellEnd"/>
      <w:r>
        <w:t xml:space="preserve"> (</w:t>
      </w:r>
      <w:proofErr w:type="spellStart"/>
      <w:r>
        <w:t>Katilim_Id</w:t>
      </w:r>
      <w:proofErr w:type="spellEnd"/>
      <w:r>
        <w:t xml:space="preserve">, </w:t>
      </w:r>
      <w:proofErr w:type="spellStart"/>
      <w:r>
        <w:t>katilim_Tarihi</w:t>
      </w:r>
      <w:proofErr w:type="spellEnd"/>
      <w:r>
        <w:t xml:space="preserve">, </w:t>
      </w:r>
      <w:proofErr w:type="spellStart"/>
      <w:r>
        <w:t>Ogr_Id</w:t>
      </w:r>
      <w:proofErr w:type="spellEnd"/>
      <w:r>
        <w:t xml:space="preserve">, </w:t>
      </w:r>
      <w:proofErr w:type="spellStart"/>
      <w:r>
        <w:t>Katirlim_Durumu</w:t>
      </w:r>
      <w:proofErr w:type="spellEnd"/>
      <w:r>
        <w:t>)</w:t>
      </w:r>
    </w:p>
    <w:p w14:paraId="4D7FE07E" w14:textId="77777777" w:rsidR="00B5551F" w:rsidRDefault="00B5551F" w:rsidP="00B5551F">
      <w:r>
        <w:t>VALUES</w:t>
      </w:r>
    </w:p>
    <w:p w14:paraId="3DD430E4" w14:textId="77777777" w:rsidR="00B5551F" w:rsidRDefault="00B5551F" w:rsidP="00B5551F">
      <w:r>
        <w:t xml:space="preserve">  (1, '2024-01-01 10:00:00', 1, '</w:t>
      </w:r>
      <w:proofErr w:type="spellStart"/>
      <w:r>
        <w:t>Devamli</w:t>
      </w:r>
      <w:proofErr w:type="spellEnd"/>
      <w:r>
        <w:t>'),</w:t>
      </w:r>
    </w:p>
    <w:p w14:paraId="106482FB" w14:textId="77777777" w:rsidR="00B5551F" w:rsidRDefault="00B5551F" w:rsidP="00B5551F">
      <w:r>
        <w:t xml:space="preserve">  (2, '2024-01-02 09:30:00', 2, '</w:t>
      </w:r>
      <w:proofErr w:type="spellStart"/>
      <w:r>
        <w:t>Devamli</w:t>
      </w:r>
      <w:proofErr w:type="spellEnd"/>
      <w:r>
        <w:t>'),</w:t>
      </w:r>
    </w:p>
    <w:p w14:paraId="7B019D17" w14:textId="77777777" w:rsidR="00B5551F" w:rsidRDefault="00B5551F" w:rsidP="00B5551F">
      <w:r>
        <w:t xml:space="preserve">  (3, '2024-01-03 11:15:00', 3, '</w:t>
      </w:r>
      <w:proofErr w:type="spellStart"/>
      <w:r>
        <w:t>Devamsiligi</w:t>
      </w:r>
      <w:proofErr w:type="spellEnd"/>
      <w:r>
        <w:t>'),</w:t>
      </w:r>
    </w:p>
    <w:p w14:paraId="07F46742" w14:textId="77777777" w:rsidR="00B5551F" w:rsidRDefault="00B5551F" w:rsidP="00B5551F">
      <w:r>
        <w:t xml:space="preserve">  (4, '2024-01-04 14:00:00', 4, '</w:t>
      </w:r>
      <w:proofErr w:type="spellStart"/>
      <w:r>
        <w:t>Devamli</w:t>
      </w:r>
      <w:proofErr w:type="spellEnd"/>
      <w:r>
        <w:t>'),</w:t>
      </w:r>
    </w:p>
    <w:p w14:paraId="4629F1AB" w14:textId="77777777" w:rsidR="00B5551F" w:rsidRDefault="00B5551F" w:rsidP="00B5551F">
      <w:r>
        <w:t xml:space="preserve">  (5, '2024-01-05 12:45:00', 5, '</w:t>
      </w:r>
      <w:proofErr w:type="spellStart"/>
      <w:r>
        <w:t>Devamli</w:t>
      </w:r>
      <w:proofErr w:type="spellEnd"/>
      <w:r>
        <w:t>');</w:t>
      </w:r>
    </w:p>
    <w:p w14:paraId="52290AC8" w14:textId="77777777" w:rsidR="00B5551F" w:rsidRDefault="00B5551F" w:rsidP="00B5551F"/>
    <w:p w14:paraId="0B8F7672" w14:textId="77777777" w:rsidR="00B5551F" w:rsidRDefault="00B5551F" w:rsidP="00B5551F">
      <w:proofErr w:type="spellStart"/>
      <w:proofErr w:type="gramStart"/>
      <w:r>
        <w:t>create</w:t>
      </w:r>
      <w:proofErr w:type="spellEnd"/>
      <w:proofErr w:type="gramEnd"/>
      <w:r>
        <w:t xml:space="preserve"> </w:t>
      </w:r>
      <w:proofErr w:type="spellStart"/>
      <w:r>
        <w:t>Table</w:t>
      </w:r>
      <w:proofErr w:type="spellEnd"/>
      <w:r>
        <w:t xml:space="preserve"> Merkez(</w:t>
      </w:r>
    </w:p>
    <w:p w14:paraId="19BFBA73" w14:textId="77777777" w:rsidR="00B5551F" w:rsidRDefault="00B5551F" w:rsidP="00B5551F">
      <w:proofErr w:type="spellStart"/>
      <w:proofErr w:type="gramStart"/>
      <w:r>
        <w:t>hocaId</w:t>
      </w:r>
      <w:proofErr w:type="spellEnd"/>
      <w:proofErr w:type="gramEnd"/>
      <w:r>
        <w:t xml:space="preserve"> </w:t>
      </w:r>
      <w:proofErr w:type="spellStart"/>
      <w:r>
        <w:t>int</w:t>
      </w:r>
      <w:proofErr w:type="spellEnd"/>
      <w:r>
        <w:t xml:space="preserve">    not </w:t>
      </w:r>
      <w:proofErr w:type="spellStart"/>
      <w:r>
        <w:t>null</w:t>
      </w:r>
      <w:proofErr w:type="spellEnd"/>
      <w:r>
        <w:t>,</w:t>
      </w:r>
    </w:p>
    <w:p w14:paraId="6B6088BE" w14:textId="77777777" w:rsidR="00B5551F" w:rsidRDefault="00B5551F" w:rsidP="00B5551F">
      <w:proofErr w:type="spellStart"/>
      <w:r>
        <w:t>Ogr_Id</w:t>
      </w:r>
      <w:proofErr w:type="spellEnd"/>
      <w:r>
        <w:t xml:space="preserve"> </w:t>
      </w:r>
      <w:proofErr w:type="spellStart"/>
      <w:r>
        <w:t>int</w:t>
      </w:r>
      <w:proofErr w:type="spellEnd"/>
      <w:r>
        <w:t xml:space="preserve">    not </w:t>
      </w:r>
      <w:proofErr w:type="spellStart"/>
      <w:r>
        <w:t>null</w:t>
      </w:r>
      <w:proofErr w:type="spellEnd"/>
      <w:r>
        <w:t>,</w:t>
      </w:r>
    </w:p>
    <w:p w14:paraId="716ADF5A" w14:textId="77777777" w:rsidR="00B5551F" w:rsidRDefault="00B5551F" w:rsidP="00B5551F">
      <w:proofErr w:type="spellStart"/>
      <w:r>
        <w:t>Sivan_id</w:t>
      </w:r>
      <w:proofErr w:type="spellEnd"/>
      <w:r>
        <w:t xml:space="preserve"> </w:t>
      </w:r>
      <w:proofErr w:type="spellStart"/>
      <w:proofErr w:type="gramStart"/>
      <w:r>
        <w:t>int</w:t>
      </w:r>
      <w:proofErr w:type="spellEnd"/>
      <w:r>
        <w:t xml:space="preserve">  not</w:t>
      </w:r>
      <w:proofErr w:type="gramEnd"/>
      <w:r>
        <w:t xml:space="preserve"> </w:t>
      </w:r>
      <w:proofErr w:type="spellStart"/>
      <w:r>
        <w:t>null</w:t>
      </w:r>
      <w:proofErr w:type="spellEnd"/>
      <w:r>
        <w:t>,</w:t>
      </w:r>
    </w:p>
    <w:p w14:paraId="2C076320" w14:textId="77777777" w:rsidR="00B5551F" w:rsidRDefault="00B5551F" w:rsidP="00B5551F">
      <w:proofErr w:type="spellStart"/>
      <w:r>
        <w:t>Sinif_Id</w:t>
      </w:r>
      <w:proofErr w:type="spellEnd"/>
      <w:r>
        <w:t xml:space="preserve"> </w:t>
      </w:r>
      <w:proofErr w:type="spellStart"/>
      <w:proofErr w:type="gramStart"/>
      <w:r>
        <w:t>int</w:t>
      </w:r>
      <w:proofErr w:type="spellEnd"/>
      <w:r>
        <w:t xml:space="preserve">  not</w:t>
      </w:r>
      <w:proofErr w:type="gramEnd"/>
      <w:r>
        <w:t xml:space="preserve"> </w:t>
      </w:r>
      <w:proofErr w:type="spellStart"/>
      <w:r>
        <w:t>null</w:t>
      </w:r>
      <w:proofErr w:type="spellEnd"/>
      <w:r>
        <w:t>,</w:t>
      </w:r>
    </w:p>
    <w:p w14:paraId="32729DF7" w14:textId="77777777" w:rsidR="00B5551F" w:rsidRDefault="00B5551F" w:rsidP="00B5551F">
      <w:proofErr w:type="spellStart"/>
      <w:r>
        <w:t>Ders_id</w:t>
      </w:r>
      <w:proofErr w:type="spellEnd"/>
      <w:r>
        <w:t xml:space="preserve"> </w:t>
      </w:r>
      <w:proofErr w:type="spellStart"/>
      <w:r>
        <w:t>int</w:t>
      </w:r>
      <w:proofErr w:type="spellEnd"/>
      <w:r>
        <w:t xml:space="preserve">   not </w:t>
      </w:r>
      <w:proofErr w:type="spellStart"/>
      <w:r>
        <w:t>null</w:t>
      </w:r>
      <w:proofErr w:type="spellEnd"/>
      <w:r>
        <w:t>,</w:t>
      </w:r>
    </w:p>
    <w:p w14:paraId="7222D050"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hocaId</w:t>
      </w:r>
      <w:proofErr w:type="spellEnd"/>
      <w:r>
        <w:t xml:space="preserve">) </w:t>
      </w:r>
      <w:proofErr w:type="spellStart"/>
      <w:r>
        <w:t>references</w:t>
      </w:r>
      <w:proofErr w:type="spellEnd"/>
      <w:r>
        <w:t xml:space="preserve"> Hocalar3(</w:t>
      </w:r>
      <w:proofErr w:type="spellStart"/>
      <w:r>
        <w:t>hocaId</w:t>
      </w:r>
      <w:proofErr w:type="spellEnd"/>
      <w:r>
        <w:t>),</w:t>
      </w:r>
    </w:p>
    <w:p w14:paraId="3C9E871F"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Ogr_Id</w:t>
      </w:r>
      <w:proofErr w:type="spellEnd"/>
      <w:r>
        <w:t xml:space="preserve"> ) </w:t>
      </w:r>
      <w:proofErr w:type="spellStart"/>
      <w:r>
        <w:t>references</w:t>
      </w:r>
      <w:proofErr w:type="spellEnd"/>
      <w:r>
        <w:t xml:space="preserve"> OGRENCILER(</w:t>
      </w:r>
      <w:proofErr w:type="spellStart"/>
      <w:r>
        <w:t>Ogr_Id</w:t>
      </w:r>
      <w:proofErr w:type="spellEnd"/>
      <w:r>
        <w:t>),</w:t>
      </w:r>
    </w:p>
    <w:p w14:paraId="28B2860E"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Sivan_id</w:t>
      </w:r>
      <w:proofErr w:type="spellEnd"/>
      <w:r>
        <w:t xml:space="preserve">) </w:t>
      </w:r>
      <w:proofErr w:type="spellStart"/>
      <w:r>
        <w:t>references</w:t>
      </w:r>
      <w:proofErr w:type="spellEnd"/>
      <w:r>
        <w:t xml:space="preserve"> </w:t>
      </w:r>
      <w:proofErr w:type="spellStart"/>
      <w:r>
        <w:t>Sinavlar</w:t>
      </w:r>
      <w:proofErr w:type="spellEnd"/>
      <w:r>
        <w:t>(</w:t>
      </w:r>
      <w:proofErr w:type="spellStart"/>
      <w:r>
        <w:t>Sivan_id</w:t>
      </w:r>
      <w:proofErr w:type="spellEnd"/>
      <w:r>
        <w:t>),</w:t>
      </w:r>
    </w:p>
    <w:p w14:paraId="63CDA019"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Sinif_Id</w:t>
      </w:r>
      <w:proofErr w:type="spellEnd"/>
      <w:r>
        <w:t xml:space="preserve">) </w:t>
      </w:r>
      <w:proofErr w:type="spellStart"/>
      <w:r>
        <w:t>references</w:t>
      </w:r>
      <w:proofErr w:type="spellEnd"/>
      <w:r>
        <w:t xml:space="preserve"> </w:t>
      </w:r>
      <w:proofErr w:type="spellStart"/>
      <w:r>
        <w:t>Siniflar</w:t>
      </w:r>
      <w:proofErr w:type="spellEnd"/>
      <w:r>
        <w:t>(</w:t>
      </w:r>
      <w:proofErr w:type="spellStart"/>
      <w:r>
        <w:t>Sinif_Id</w:t>
      </w:r>
      <w:proofErr w:type="spellEnd"/>
      <w:r>
        <w:t>),</w:t>
      </w:r>
    </w:p>
    <w:p w14:paraId="6283D731" w14:textId="77777777" w:rsidR="00B5551F" w:rsidRDefault="00B5551F" w:rsidP="00B5551F">
      <w:proofErr w:type="spellStart"/>
      <w:proofErr w:type="gramStart"/>
      <w:r>
        <w:t>foreign</w:t>
      </w:r>
      <w:proofErr w:type="spellEnd"/>
      <w:proofErr w:type="gramEnd"/>
      <w:r>
        <w:t xml:space="preserve"> </w:t>
      </w:r>
      <w:proofErr w:type="spellStart"/>
      <w:r>
        <w:t>key</w:t>
      </w:r>
      <w:proofErr w:type="spellEnd"/>
      <w:r>
        <w:t>(</w:t>
      </w:r>
      <w:proofErr w:type="spellStart"/>
      <w:r>
        <w:t>Ders_id</w:t>
      </w:r>
      <w:proofErr w:type="spellEnd"/>
      <w:r>
        <w:t xml:space="preserve">) </w:t>
      </w:r>
      <w:proofErr w:type="spellStart"/>
      <w:r>
        <w:t>references</w:t>
      </w:r>
      <w:proofErr w:type="spellEnd"/>
      <w:r>
        <w:t xml:space="preserve"> Dersler(</w:t>
      </w:r>
      <w:proofErr w:type="spellStart"/>
      <w:r>
        <w:t>Ders_id</w:t>
      </w:r>
      <w:proofErr w:type="spellEnd"/>
      <w:r>
        <w:t>)</w:t>
      </w:r>
    </w:p>
    <w:p w14:paraId="76E35328" w14:textId="77777777" w:rsidR="00B5551F" w:rsidRDefault="00B5551F" w:rsidP="00B5551F">
      <w:r>
        <w:t>);</w:t>
      </w:r>
    </w:p>
    <w:p w14:paraId="09FA1601" w14:textId="77777777" w:rsidR="00B5551F" w:rsidRDefault="00B5551F" w:rsidP="00B5551F">
      <w:r>
        <w:t>-- Örnek veri ekleme</w:t>
      </w:r>
    </w:p>
    <w:p w14:paraId="5A2ACA33" w14:textId="77777777" w:rsidR="00B5551F" w:rsidRDefault="00B5551F" w:rsidP="00B5551F">
      <w:r>
        <w:t>INSERT INTO Merkez (</w:t>
      </w:r>
      <w:proofErr w:type="spellStart"/>
      <w:r>
        <w:t>hocaId</w:t>
      </w:r>
      <w:proofErr w:type="spellEnd"/>
      <w:r>
        <w:t xml:space="preserve">, </w:t>
      </w:r>
      <w:proofErr w:type="spellStart"/>
      <w:r>
        <w:t>Ogr_Id</w:t>
      </w:r>
      <w:proofErr w:type="spellEnd"/>
      <w:r>
        <w:t xml:space="preserve">, </w:t>
      </w:r>
      <w:proofErr w:type="spellStart"/>
      <w:r>
        <w:t>Sivan_id</w:t>
      </w:r>
      <w:proofErr w:type="spellEnd"/>
      <w:r>
        <w:t xml:space="preserve">, </w:t>
      </w:r>
      <w:proofErr w:type="spellStart"/>
      <w:r>
        <w:t>Sinif_Id</w:t>
      </w:r>
      <w:proofErr w:type="spellEnd"/>
      <w:r>
        <w:t xml:space="preserve">, </w:t>
      </w:r>
      <w:proofErr w:type="spellStart"/>
      <w:r>
        <w:t>Ders_id</w:t>
      </w:r>
      <w:proofErr w:type="spellEnd"/>
      <w:r>
        <w:t>)</w:t>
      </w:r>
    </w:p>
    <w:p w14:paraId="369BFC51" w14:textId="77777777" w:rsidR="00B5551F" w:rsidRDefault="00B5551F" w:rsidP="00B5551F">
      <w:r>
        <w:lastRenderedPageBreak/>
        <w:t>VALUES</w:t>
      </w:r>
    </w:p>
    <w:p w14:paraId="192B7796" w14:textId="77777777" w:rsidR="00B5551F" w:rsidRDefault="00B5551F" w:rsidP="00B5551F">
      <w:r>
        <w:t xml:space="preserve">  (1, 1, 1, 1, 1),</w:t>
      </w:r>
    </w:p>
    <w:p w14:paraId="339765E6" w14:textId="77777777" w:rsidR="00B5551F" w:rsidRDefault="00B5551F" w:rsidP="00B5551F">
      <w:r>
        <w:t xml:space="preserve">  (2, 2, 2, 2, 2),</w:t>
      </w:r>
    </w:p>
    <w:p w14:paraId="522CE911" w14:textId="77777777" w:rsidR="00B5551F" w:rsidRDefault="00B5551F" w:rsidP="00B5551F">
      <w:r>
        <w:t xml:space="preserve">  (3, 3, 4, 3, 3),</w:t>
      </w:r>
    </w:p>
    <w:p w14:paraId="1FF61A14" w14:textId="77777777" w:rsidR="00B5551F" w:rsidRDefault="00B5551F" w:rsidP="00B5551F">
      <w:r>
        <w:t xml:space="preserve">  (4, 5, 5, 4, 4),</w:t>
      </w:r>
    </w:p>
    <w:p w14:paraId="3F533021" w14:textId="77777777" w:rsidR="00B5551F" w:rsidRDefault="00B5551F" w:rsidP="00B5551F">
      <w:r>
        <w:t xml:space="preserve">  (5, 6, 5, 4, 5);</w:t>
      </w:r>
    </w:p>
    <w:p w14:paraId="756A4B09" w14:textId="77777777" w:rsidR="00B5551F" w:rsidRDefault="00B5551F" w:rsidP="00B5551F"/>
    <w:p w14:paraId="09CD8B70" w14:textId="77777777" w:rsidR="00B5551F" w:rsidRDefault="00B5551F" w:rsidP="00B5551F">
      <w:r>
        <w:t>INSERT INTO OGRENCILER (</w:t>
      </w:r>
      <w:proofErr w:type="spellStart"/>
      <w:r>
        <w:t>Ogr_Id</w:t>
      </w:r>
      <w:proofErr w:type="spellEnd"/>
      <w:r>
        <w:t xml:space="preserve">, </w:t>
      </w:r>
      <w:proofErr w:type="spellStart"/>
      <w:r>
        <w:t>ogr_AD</w:t>
      </w:r>
      <w:proofErr w:type="spellEnd"/>
      <w:r>
        <w:t xml:space="preserve">, </w:t>
      </w:r>
      <w:proofErr w:type="spellStart"/>
      <w:r>
        <w:t>ogr_Soyad</w:t>
      </w:r>
      <w:proofErr w:type="spellEnd"/>
      <w:r>
        <w:t xml:space="preserve">, </w:t>
      </w:r>
      <w:proofErr w:type="spellStart"/>
      <w:r>
        <w:t>ogr_DogumTarihi</w:t>
      </w:r>
      <w:proofErr w:type="spellEnd"/>
      <w:r>
        <w:t xml:space="preserve">, </w:t>
      </w:r>
      <w:proofErr w:type="spellStart"/>
      <w:r>
        <w:t>ogr_</w:t>
      </w:r>
      <w:proofErr w:type="gramStart"/>
      <w:r>
        <w:t>mail</w:t>
      </w:r>
      <w:proofErr w:type="spellEnd"/>
      <w:proofErr w:type="gramEnd"/>
      <w:r>
        <w:t xml:space="preserve">, </w:t>
      </w:r>
      <w:proofErr w:type="spellStart"/>
      <w:r>
        <w:t>ogr_cinsiyet</w:t>
      </w:r>
      <w:proofErr w:type="spellEnd"/>
      <w:r>
        <w:t xml:space="preserve">, </w:t>
      </w:r>
      <w:proofErr w:type="spellStart"/>
      <w:r>
        <w:t>ogr_KimlikNo</w:t>
      </w:r>
      <w:proofErr w:type="spellEnd"/>
      <w:r>
        <w:t>)</w:t>
      </w:r>
    </w:p>
    <w:p w14:paraId="2D6B0235" w14:textId="77777777" w:rsidR="00B5551F" w:rsidRDefault="00B5551F" w:rsidP="00B5551F"/>
    <w:p w14:paraId="7D407FC5" w14:textId="77777777" w:rsidR="00B5551F" w:rsidRDefault="00B5551F" w:rsidP="00B5551F">
      <w:r>
        <w:t>VALUES</w:t>
      </w:r>
    </w:p>
    <w:p w14:paraId="2E72A493" w14:textId="77777777" w:rsidR="00B5551F" w:rsidRDefault="00B5551F" w:rsidP="00B5551F">
      <w:r>
        <w:t>(1, 'Öğrenci1', 'Soyadı1', '2000-01-01', 'ogr1@example.com', 'ERKEK', '12345678901'),</w:t>
      </w:r>
    </w:p>
    <w:p w14:paraId="7F20668D" w14:textId="77777777" w:rsidR="00B5551F" w:rsidRDefault="00B5551F" w:rsidP="00B5551F">
      <w:r>
        <w:t>(2, 'Öğrenci2', 'Soyadı2', '2000-02-02', 'ogr2@example.com', 'KADIN', '23456789012'),</w:t>
      </w:r>
    </w:p>
    <w:p w14:paraId="190B368C" w14:textId="77777777" w:rsidR="00B5551F" w:rsidRDefault="00B5551F" w:rsidP="00B5551F">
      <w:r>
        <w:t>(3, 'Öğrenci3', 'Soyadı3', '2000-03-03', 'ogr3@example.com', 'ERKEK', '34567890123'),</w:t>
      </w:r>
    </w:p>
    <w:p w14:paraId="5E384E22" w14:textId="77777777" w:rsidR="00B5551F" w:rsidRDefault="00B5551F" w:rsidP="00B5551F">
      <w:r>
        <w:t>(4, 'Öğrenci4', 'Soyadı4', '2000-04-04', 'ogr4@example.com', 'KADIN', '45678901234'),</w:t>
      </w:r>
    </w:p>
    <w:p w14:paraId="311A4DD0" w14:textId="77777777" w:rsidR="00B5551F" w:rsidRDefault="00B5551F" w:rsidP="00B5551F">
      <w:r>
        <w:t>(5, 'Öğrenci5', 'Soyadı5', '2000-05-05', 'ogr5@example.com', 'ERKEK', '56789012345'),</w:t>
      </w:r>
    </w:p>
    <w:p w14:paraId="5927E7C6" w14:textId="77777777" w:rsidR="00B5551F" w:rsidRDefault="00B5551F" w:rsidP="00B5551F">
      <w:r>
        <w:t>(6, 'Öğrenci6', 'Soyadı6', '2000-06-06', 'ogr6@example.com', 'KADIN', '67890123456'),</w:t>
      </w:r>
    </w:p>
    <w:p w14:paraId="6AF36E25" w14:textId="77777777" w:rsidR="00B5551F" w:rsidRDefault="00B5551F" w:rsidP="00B5551F">
      <w:r>
        <w:t>(7, 'Öğrenci7', 'Soyadı7', '2000-07-07', 'ogr7@example.com', 'ERKEK', '78901234567'),</w:t>
      </w:r>
    </w:p>
    <w:p w14:paraId="17D56BC4" w14:textId="77777777" w:rsidR="00B5551F" w:rsidRDefault="00B5551F" w:rsidP="00B5551F">
      <w:r>
        <w:t>(8, 'Öğrenci8', 'Soyadı8', '2000-08-08', 'ogr8@example.com', 'KADIN', '89012345678'),</w:t>
      </w:r>
    </w:p>
    <w:p w14:paraId="71940E73" w14:textId="77777777" w:rsidR="00B5551F" w:rsidRDefault="00B5551F" w:rsidP="00B5551F">
      <w:r>
        <w:t>(9, 'Öğrenci9', 'Soyadı9', '2000-09-09', 'ogr9@example.com', 'ERKEK', '90123456789'),</w:t>
      </w:r>
    </w:p>
    <w:p w14:paraId="6BA5BAF4" w14:textId="77777777" w:rsidR="00716B97" w:rsidRDefault="00B5551F" w:rsidP="009F7072">
      <w:r>
        <w:t>(10, 'Öğrenci10', 'Soyadı10', '2000-10-10', 'ogr10@example.com', 'KADIN', '01234567890');</w:t>
      </w:r>
    </w:p>
    <w:p w14:paraId="0AE9813B" w14:textId="486F29DC" w:rsidR="00B5551F" w:rsidRDefault="00B5551F" w:rsidP="009F7072">
      <w:r>
        <w:t xml:space="preserve">UPDATE </w:t>
      </w:r>
      <w:proofErr w:type="spellStart"/>
      <w:r>
        <w:t>ogrenciler</w:t>
      </w:r>
      <w:proofErr w:type="spellEnd"/>
      <w:r>
        <w:t xml:space="preserve"> </w:t>
      </w:r>
    </w:p>
    <w:p w14:paraId="3B0F77A5" w14:textId="77777777" w:rsidR="00B5551F" w:rsidRDefault="00B5551F" w:rsidP="00B5551F">
      <w:r>
        <w:t>SET</w:t>
      </w:r>
    </w:p>
    <w:p w14:paraId="5B6DCC28" w14:textId="77777777" w:rsidR="00B5551F" w:rsidRDefault="00B5551F" w:rsidP="00B5551F">
      <w:proofErr w:type="spellStart"/>
      <w:r>
        <w:t>Ogr_</w:t>
      </w:r>
      <w:proofErr w:type="gramStart"/>
      <w:r>
        <w:t>AD</w:t>
      </w:r>
      <w:proofErr w:type="spellEnd"/>
      <w:r>
        <w:t xml:space="preserve">  =</w:t>
      </w:r>
      <w:proofErr w:type="gramEnd"/>
      <w:r>
        <w:t xml:space="preserve"> CASE </w:t>
      </w:r>
      <w:proofErr w:type="spellStart"/>
      <w:r>
        <w:t>Ogr_Id</w:t>
      </w:r>
      <w:proofErr w:type="spellEnd"/>
    </w:p>
    <w:p w14:paraId="1E3E04DB" w14:textId="77777777" w:rsidR="00B5551F" w:rsidRDefault="00B5551F" w:rsidP="00B5551F">
      <w:proofErr w:type="spellStart"/>
      <w:r>
        <w:t>When</w:t>
      </w:r>
      <w:proofErr w:type="spellEnd"/>
      <w:r>
        <w:t xml:space="preserve"> 1 </w:t>
      </w:r>
      <w:proofErr w:type="spellStart"/>
      <w:r>
        <w:t>then</w:t>
      </w:r>
      <w:proofErr w:type="spellEnd"/>
      <w:r>
        <w:t xml:space="preserve"> '</w:t>
      </w:r>
      <w:proofErr w:type="spellStart"/>
      <w:r>
        <w:t>Omad</w:t>
      </w:r>
      <w:proofErr w:type="spellEnd"/>
      <w:r>
        <w:t>'</w:t>
      </w:r>
    </w:p>
    <w:p w14:paraId="4C4D15BB" w14:textId="77777777" w:rsidR="00B5551F" w:rsidRDefault="00B5551F" w:rsidP="00B5551F">
      <w:proofErr w:type="spellStart"/>
      <w:r>
        <w:t>When</w:t>
      </w:r>
      <w:proofErr w:type="spellEnd"/>
      <w:r>
        <w:t xml:space="preserve"> 2 </w:t>
      </w:r>
      <w:proofErr w:type="spellStart"/>
      <w:r>
        <w:t>then</w:t>
      </w:r>
      <w:proofErr w:type="spellEnd"/>
      <w:r>
        <w:t xml:space="preserve"> 'Sarah'</w:t>
      </w:r>
    </w:p>
    <w:p w14:paraId="44478E69" w14:textId="77777777" w:rsidR="00B5551F" w:rsidRDefault="00B5551F" w:rsidP="00B5551F">
      <w:proofErr w:type="spellStart"/>
      <w:proofErr w:type="gramStart"/>
      <w:r>
        <w:t>when</w:t>
      </w:r>
      <w:proofErr w:type="spellEnd"/>
      <w:proofErr w:type="gramEnd"/>
      <w:r>
        <w:t xml:space="preserve"> 3 </w:t>
      </w:r>
      <w:proofErr w:type="spellStart"/>
      <w:r>
        <w:t>then</w:t>
      </w:r>
      <w:proofErr w:type="spellEnd"/>
      <w:r>
        <w:t xml:space="preserve"> 'Mehmet'</w:t>
      </w:r>
    </w:p>
    <w:p w14:paraId="082F2611" w14:textId="77777777" w:rsidR="00B5551F" w:rsidRDefault="00B5551F" w:rsidP="00B5551F">
      <w:proofErr w:type="spellStart"/>
      <w:proofErr w:type="gramStart"/>
      <w:r>
        <w:t>when</w:t>
      </w:r>
      <w:proofErr w:type="spellEnd"/>
      <w:proofErr w:type="gramEnd"/>
      <w:r>
        <w:t xml:space="preserve"> 4 </w:t>
      </w:r>
      <w:proofErr w:type="spellStart"/>
      <w:r>
        <w:t>then</w:t>
      </w:r>
      <w:proofErr w:type="spellEnd"/>
      <w:r>
        <w:t xml:space="preserve"> 'Sema'</w:t>
      </w:r>
    </w:p>
    <w:p w14:paraId="13D41E70" w14:textId="77777777" w:rsidR="00B5551F" w:rsidRDefault="00B5551F" w:rsidP="00B5551F">
      <w:proofErr w:type="spellStart"/>
      <w:proofErr w:type="gramStart"/>
      <w:r>
        <w:t>when</w:t>
      </w:r>
      <w:proofErr w:type="spellEnd"/>
      <w:proofErr w:type="gramEnd"/>
      <w:r>
        <w:t xml:space="preserve"> 5 </w:t>
      </w:r>
      <w:proofErr w:type="spellStart"/>
      <w:r>
        <w:t>then</w:t>
      </w:r>
      <w:proofErr w:type="spellEnd"/>
      <w:r>
        <w:t xml:space="preserve"> 'Ahmet'</w:t>
      </w:r>
    </w:p>
    <w:p w14:paraId="4BA0745F" w14:textId="77777777" w:rsidR="00B5551F" w:rsidRDefault="00B5551F" w:rsidP="00B5551F">
      <w:proofErr w:type="spellStart"/>
      <w:proofErr w:type="gramStart"/>
      <w:r>
        <w:t>when</w:t>
      </w:r>
      <w:proofErr w:type="spellEnd"/>
      <w:proofErr w:type="gramEnd"/>
      <w:r>
        <w:t xml:space="preserve"> 6 </w:t>
      </w:r>
      <w:proofErr w:type="spellStart"/>
      <w:r>
        <w:t>then</w:t>
      </w:r>
      <w:proofErr w:type="spellEnd"/>
      <w:r>
        <w:t xml:space="preserve"> '</w:t>
      </w:r>
      <w:proofErr w:type="spellStart"/>
      <w:r>
        <w:t>irem</w:t>
      </w:r>
      <w:proofErr w:type="spellEnd"/>
      <w:r>
        <w:t>'</w:t>
      </w:r>
    </w:p>
    <w:p w14:paraId="659D3780" w14:textId="77777777" w:rsidR="00B5551F" w:rsidRDefault="00B5551F" w:rsidP="00B5551F">
      <w:proofErr w:type="spellStart"/>
      <w:proofErr w:type="gramStart"/>
      <w:r>
        <w:t>when</w:t>
      </w:r>
      <w:proofErr w:type="spellEnd"/>
      <w:proofErr w:type="gramEnd"/>
      <w:r>
        <w:t xml:space="preserve"> 7 </w:t>
      </w:r>
      <w:proofErr w:type="spellStart"/>
      <w:r>
        <w:t>then</w:t>
      </w:r>
      <w:proofErr w:type="spellEnd"/>
      <w:r>
        <w:t xml:space="preserve"> 'Lutfi'</w:t>
      </w:r>
    </w:p>
    <w:p w14:paraId="5B672548" w14:textId="77777777" w:rsidR="00B5551F" w:rsidRDefault="00B5551F" w:rsidP="00B5551F">
      <w:proofErr w:type="spellStart"/>
      <w:proofErr w:type="gramStart"/>
      <w:r>
        <w:t>when</w:t>
      </w:r>
      <w:proofErr w:type="spellEnd"/>
      <w:proofErr w:type="gramEnd"/>
      <w:r>
        <w:t xml:space="preserve"> 8 </w:t>
      </w:r>
      <w:proofErr w:type="spellStart"/>
      <w:r>
        <w:t>then</w:t>
      </w:r>
      <w:proofErr w:type="spellEnd"/>
      <w:r>
        <w:t xml:space="preserve"> 'Kayan'</w:t>
      </w:r>
    </w:p>
    <w:p w14:paraId="1F0E17B2" w14:textId="77777777" w:rsidR="00B5551F" w:rsidRDefault="00B5551F" w:rsidP="00B5551F">
      <w:proofErr w:type="spellStart"/>
      <w:proofErr w:type="gramStart"/>
      <w:r>
        <w:lastRenderedPageBreak/>
        <w:t>when</w:t>
      </w:r>
      <w:proofErr w:type="spellEnd"/>
      <w:proofErr w:type="gramEnd"/>
      <w:r>
        <w:t xml:space="preserve"> 9 </w:t>
      </w:r>
      <w:proofErr w:type="spellStart"/>
      <w:r>
        <w:t>then</w:t>
      </w:r>
      <w:proofErr w:type="spellEnd"/>
      <w:r>
        <w:t xml:space="preserve"> '</w:t>
      </w:r>
      <w:proofErr w:type="spellStart"/>
      <w:r>
        <w:t>Rakan</w:t>
      </w:r>
      <w:proofErr w:type="spellEnd"/>
      <w:r>
        <w:t>'</w:t>
      </w:r>
    </w:p>
    <w:p w14:paraId="7AAFC7A6" w14:textId="77777777" w:rsidR="00B5551F" w:rsidRDefault="00B5551F" w:rsidP="00B5551F">
      <w:proofErr w:type="spellStart"/>
      <w:proofErr w:type="gramStart"/>
      <w:r>
        <w:t>when</w:t>
      </w:r>
      <w:proofErr w:type="spellEnd"/>
      <w:proofErr w:type="gramEnd"/>
      <w:r>
        <w:t xml:space="preserve"> 10 </w:t>
      </w:r>
      <w:proofErr w:type="spellStart"/>
      <w:r>
        <w:t>then</w:t>
      </w:r>
      <w:proofErr w:type="spellEnd"/>
      <w:r>
        <w:t xml:space="preserve"> 'Rama'</w:t>
      </w:r>
    </w:p>
    <w:p w14:paraId="448B3027" w14:textId="77777777" w:rsidR="00B5551F" w:rsidRDefault="00B5551F" w:rsidP="00B5551F">
      <w:r>
        <w:t>END,</w:t>
      </w:r>
    </w:p>
    <w:p w14:paraId="2AC323F5" w14:textId="77777777" w:rsidR="00B5551F" w:rsidRDefault="00B5551F" w:rsidP="00B5551F">
      <w:r>
        <w:t xml:space="preserve"> </w:t>
      </w:r>
      <w:proofErr w:type="spellStart"/>
      <w:proofErr w:type="gramStart"/>
      <w:r>
        <w:t>ogr</w:t>
      </w:r>
      <w:proofErr w:type="gramEnd"/>
      <w:r>
        <w:t>_Soyad</w:t>
      </w:r>
      <w:proofErr w:type="spellEnd"/>
      <w:r>
        <w:t xml:space="preserve"> = CASE </w:t>
      </w:r>
      <w:proofErr w:type="spellStart"/>
      <w:r>
        <w:t>Ogr_Id</w:t>
      </w:r>
      <w:proofErr w:type="spellEnd"/>
    </w:p>
    <w:p w14:paraId="1B47350A" w14:textId="77777777" w:rsidR="00B5551F" w:rsidRDefault="00B5551F" w:rsidP="00B5551F">
      <w:proofErr w:type="spellStart"/>
      <w:r>
        <w:t>When</w:t>
      </w:r>
      <w:proofErr w:type="spellEnd"/>
      <w:r>
        <w:t xml:space="preserve"> 1 </w:t>
      </w:r>
      <w:proofErr w:type="spellStart"/>
      <w:r>
        <w:t>then</w:t>
      </w:r>
      <w:proofErr w:type="spellEnd"/>
      <w:r>
        <w:t xml:space="preserve"> 'OUSMAN'</w:t>
      </w:r>
    </w:p>
    <w:p w14:paraId="15CA7B9B" w14:textId="77777777" w:rsidR="00B5551F" w:rsidRDefault="00B5551F" w:rsidP="00B5551F">
      <w:proofErr w:type="spellStart"/>
      <w:r>
        <w:t>When</w:t>
      </w:r>
      <w:proofErr w:type="spellEnd"/>
      <w:r>
        <w:t xml:space="preserve"> 2 </w:t>
      </w:r>
      <w:proofErr w:type="spellStart"/>
      <w:r>
        <w:t>then</w:t>
      </w:r>
      <w:proofErr w:type="spellEnd"/>
      <w:r>
        <w:t xml:space="preserve"> 'OUSMAN'</w:t>
      </w:r>
    </w:p>
    <w:p w14:paraId="13F49AEA" w14:textId="77777777" w:rsidR="00B5551F" w:rsidRDefault="00B5551F" w:rsidP="00B5551F">
      <w:proofErr w:type="spellStart"/>
      <w:proofErr w:type="gramStart"/>
      <w:r>
        <w:t>when</w:t>
      </w:r>
      <w:proofErr w:type="spellEnd"/>
      <w:proofErr w:type="gramEnd"/>
      <w:r>
        <w:t xml:space="preserve"> 3 </w:t>
      </w:r>
      <w:proofErr w:type="spellStart"/>
      <w:r>
        <w:t>then</w:t>
      </w:r>
      <w:proofErr w:type="spellEnd"/>
      <w:r>
        <w:t xml:space="preserve"> 'Sayan'</w:t>
      </w:r>
    </w:p>
    <w:p w14:paraId="29E7BFED" w14:textId="77777777" w:rsidR="00B5551F" w:rsidRDefault="00B5551F" w:rsidP="00B5551F">
      <w:proofErr w:type="spellStart"/>
      <w:proofErr w:type="gramStart"/>
      <w:r>
        <w:t>when</w:t>
      </w:r>
      <w:proofErr w:type="spellEnd"/>
      <w:proofErr w:type="gramEnd"/>
      <w:r>
        <w:t xml:space="preserve"> 4 </w:t>
      </w:r>
      <w:proofErr w:type="spellStart"/>
      <w:r>
        <w:t>then</w:t>
      </w:r>
      <w:proofErr w:type="spellEnd"/>
      <w:r>
        <w:t xml:space="preserve"> 'ASLAN'</w:t>
      </w:r>
    </w:p>
    <w:p w14:paraId="3ABAB46D" w14:textId="77777777" w:rsidR="00B5551F" w:rsidRDefault="00B5551F" w:rsidP="00B5551F">
      <w:proofErr w:type="spellStart"/>
      <w:proofErr w:type="gramStart"/>
      <w:r>
        <w:t>when</w:t>
      </w:r>
      <w:proofErr w:type="spellEnd"/>
      <w:proofErr w:type="gramEnd"/>
      <w:r>
        <w:t xml:space="preserve"> 5 </w:t>
      </w:r>
      <w:proofErr w:type="spellStart"/>
      <w:r>
        <w:t>then</w:t>
      </w:r>
      <w:proofErr w:type="spellEnd"/>
      <w:r>
        <w:t xml:space="preserve"> '</w:t>
      </w:r>
      <w:proofErr w:type="spellStart"/>
      <w:r>
        <w:t>NAZi</w:t>
      </w:r>
      <w:proofErr w:type="spellEnd"/>
      <w:r>
        <w:t>'</w:t>
      </w:r>
    </w:p>
    <w:p w14:paraId="27A87E75" w14:textId="77777777" w:rsidR="00B5551F" w:rsidRDefault="00B5551F" w:rsidP="00B5551F">
      <w:proofErr w:type="spellStart"/>
      <w:proofErr w:type="gramStart"/>
      <w:r>
        <w:t>when</w:t>
      </w:r>
      <w:proofErr w:type="spellEnd"/>
      <w:proofErr w:type="gramEnd"/>
      <w:r>
        <w:t xml:space="preserve"> 6 </w:t>
      </w:r>
      <w:proofErr w:type="spellStart"/>
      <w:r>
        <w:t>then</w:t>
      </w:r>
      <w:proofErr w:type="spellEnd"/>
      <w:r>
        <w:t xml:space="preserve"> 'SALAH'</w:t>
      </w:r>
    </w:p>
    <w:p w14:paraId="06082593" w14:textId="77777777" w:rsidR="00B5551F" w:rsidRDefault="00B5551F" w:rsidP="00B5551F">
      <w:proofErr w:type="spellStart"/>
      <w:proofErr w:type="gramStart"/>
      <w:r>
        <w:t>when</w:t>
      </w:r>
      <w:proofErr w:type="spellEnd"/>
      <w:proofErr w:type="gramEnd"/>
      <w:r>
        <w:t xml:space="preserve"> 7 </w:t>
      </w:r>
      <w:proofErr w:type="spellStart"/>
      <w:r>
        <w:t>then</w:t>
      </w:r>
      <w:proofErr w:type="spellEnd"/>
      <w:r>
        <w:t xml:space="preserve"> 'MASSUD'</w:t>
      </w:r>
    </w:p>
    <w:p w14:paraId="01962E6E" w14:textId="77777777" w:rsidR="00B5551F" w:rsidRDefault="00B5551F" w:rsidP="00B5551F">
      <w:proofErr w:type="spellStart"/>
      <w:proofErr w:type="gramStart"/>
      <w:r>
        <w:t>when</w:t>
      </w:r>
      <w:proofErr w:type="spellEnd"/>
      <w:proofErr w:type="gramEnd"/>
      <w:r>
        <w:t xml:space="preserve"> 8 </w:t>
      </w:r>
      <w:proofErr w:type="spellStart"/>
      <w:r>
        <w:t>then</w:t>
      </w:r>
      <w:proofErr w:type="spellEnd"/>
      <w:r>
        <w:t xml:space="preserve"> 'MEHMET'</w:t>
      </w:r>
    </w:p>
    <w:p w14:paraId="797FE403" w14:textId="77777777" w:rsidR="00B5551F" w:rsidRDefault="00B5551F" w:rsidP="00B5551F">
      <w:proofErr w:type="spellStart"/>
      <w:proofErr w:type="gramStart"/>
      <w:r>
        <w:t>when</w:t>
      </w:r>
      <w:proofErr w:type="spellEnd"/>
      <w:proofErr w:type="gramEnd"/>
      <w:r>
        <w:t xml:space="preserve"> 9 </w:t>
      </w:r>
      <w:proofErr w:type="spellStart"/>
      <w:r>
        <w:t>then</w:t>
      </w:r>
      <w:proofErr w:type="spellEnd"/>
      <w:r>
        <w:t xml:space="preserve"> 'YOUSEF'</w:t>
      </w:r>
    </w:p>
    <w:p w14:paraId="3A5B2DD2" w14:textId="77777777" w:rsidR="00B5551F" w:rsidRDefault="00B5551F" w:rsidP="00B5551F">
      <w:proofErr w:type="spellStart"/>
      <w:proofErr w:type="gramStart"/>
      <w:r>
        <w:t>when</w:t>
      </w:r>
      <w:proofErr w:type="spellEnd"/>
      <w:proofErr w:type="gramEnd"/>
      <w:r>
        <w:t xml:space="preserve"> 10 </w:t>
      </w:r>
      <w:proofErr w:type="spellStart"/>
      <w:r>
        <w:t>then</w:t>
      </w:r>
      <w:proofErr w:type="spellEnd"/>
      <w:r>
        <w:t xml:space="preserve"> 'ABDULLAH'</w:t>
      </w:r>
    </w:p>
    <w:p w14:paraId="56F99180" w14:textId="77777777" w:rsidR="00B5551F" w:rsidRDefault="00B5551F" w:rsidP="00B5551F"/>
    <w:p w14:paraId="3F4FCEE4" w14:textId="77777777" w:rsidR="00B5551F" w:rsidRDefault="00B5551F" w:rsidP="00B5551F">
      <w:r>
        <w:t>END</w:t>
      </w:r>
    </w:p>
    <w:p w14:paraId="18F6D704" w14:textId="22453391" w:rsidR="00B5551F" w:rsidRDefault="00B5551F" w:rsidP="00B5551F">
      <w:r>
        <w:t xml:space="preserve">WHERE </w:t>
      </w:r>
      <w:proofErr w:type="spellStart"/>
      <w:r>
        <w:t>Ogr_Id</w:t>
      </w:r>
      <w:proofErr w:type="spellEnd"/>
      <w:r>
        <w:t xml:space="preserve"> IN (1, 2, 3, 4, 5, 6, 7, 8, 9, 10);</w:t>
      </w:r>
    </w:p>
    <w:p w14:paraId="50A36694" w14:textId="77777777" w:rsidR="00B5551F" w:rsidRDefault="00B5551F" w:rsidP="00B5551F">
      <w:proofErr w:type="spellStart"/>
      <w:proofErr w:type="gramStart"/>
      <w:r>
        <w:t>select</w:t>
      </w:r>
      <w:proofErr w:type="spellEnd"/>
      <w:proofErr w:type="gramEnd"/>
      <w:r>
        <w:t xml:space="preserve"> * </w:t>
      </w:r>
      <w:proofErr w:type="spellStart"/>
      <w:r>
        <w:t>from</w:t>
      </w:r>
      <w:proofErr w:type="spellEnd"/>
      <w:r>
        <w:t xml:space="preserve"> Dersler;</w:t>
      </w:r>
    </w:p>
    <w:p w14:paraId="27A32976" w14:textId="77777777" w:rsidR="00B5551F" w:rsidRDefault="00B5551F" w:rsidP="00B5551F">
      <w:proofErr w:type="spellStart"/>
      <w:proofErr w:type="gramStart"/>
      <w:r>
        <w:t>select</w:t>
      </w:r>
      <w:proofErr w:type="spellEnd"/>
      <w:proofErr w:type="gramEnd"/>
      <w:r>
        <w:t xml:space="preserve"> * </w:t>
      </w:r>
      <w:proofErr w:type="spellStart"/>
      <w:r>
        <w:t>from</w:t>
      </w:r>
      <w:proofErr w:type="spellEnd"/>
      <w:r>
        <w:t xml:space="preserve"> OGRENCILER;</w:t>
      </w:r>
    </w:p>
    <w:p w14:paraId="397A6AB6" w14:textId="77777777" w:rsidR="00B5551F" w:rsidRDefault="00B5551F" w:rsidP="00B5551F">
      <w:r>
        <w:t xml:space="preserve">Select * </w:t>
      </w:r>
      <w:proofErr w:type="spellStart"/>
      <w:r>
        <w:t>from</w:t>
      </w:r>
      <w:proofErr w:type="spellEnd"/>
      <w:r>
        <w:t xml:space="preserve"> Hocalar3;</w:t>
      </w:r>
    </w:p>
    <w:p w14:paraId="285C8F9A" w14:textId="77777777" w:rsidR="00B5551F" w:rsidRDefault="00B5551F" w:rsidP="00B5551F">
      <w:proofErr w:type="spellStart"/>
      <w:proofErr w:type="gramStart"/>
      <w:r>
        <w:t>select</w:t>
      </w:r>
      <w:proofErr w:type="spellEnd"/>
      <w:proofErr w:type="gramEnd"/>
      <w:r>
        <w:t xml:space="preserve"> *</w:t>
      </w:r>
      <w:proofErr w:type="spellStart"/>
      <w:r>
        <w:t>from</w:t>
      </w:r>
      <w:proofErr w:type="spellEnd"/>
      <w:r>
        <w:t xml:space="preserve"> </w:t>
      </w:r>
      <w:proofErr w:type="spellStart"/>
      <w:r>
        <w:t>katilimlar</w:t>
      </w:r>
      <w:proofErr w:type="spellEnd"/>
      <w:r>
        <w:t>;</w:t>
      </w:r>
    </w:p>
    <w:p w14:paraId="01FDC55D" w14:textId="77777777" w:rsidR="00B5551F" w:rsidRDefault="00B5551F" w:rsidP="00B5551F">
      <w:proofErr w:type="spellStart"/>
      <w:proofErr w:type="gramStart"/>
      <w:r>
        <w:t>select</w:t>
      </w:r>
      <w:proofErr w:type="spellEnd"/>
      <w:proofErr w:type="gramEnd"/>
      <w:r>
        <w:t xml:space="preserve"> * </w:t>
      </w:r>
      <w:proofErr w:type="spellStart"/>
      <w:r>
        <w:t>from</w:t>
      </w:r>
      <w:proofErr w:type="spellEnd"/>
      <w:r>
        <w:t xml:space="preserve"> </w:t>
      </w:r>
      <w:proofErr w:type="spellStart"/>
      <w:r>
        <w:t>Sinavlar</w:t>
      </w:r>
      <w:proofErr w:type="spellEnd"/>
      <w:r>
        <w:t>;</w:t>
      </w:r>
    </w:p>
    <w:p w14:paraId="7F894005" w14:textId="77777777" w:rsidR="00B5551F" w:rsidRDefault="00B5551F" w:rsidP="00B5551F">
      <w:proofErr w:type="spellStart"/>
      <w:proofErr w:type="gramStart"/>
      <w:r>
        <w:t>select</w:t>
      </w:r>
      <w:proofErr w:type="spellEnd"/>
      <w:proofErr w:type="gramEnd"/>
      <w:r>
        <w:t xml:space="preserve"> * </w:t>
      </w:r>
      <w:proofErr w:type="spellStart"/>
      <w:r>
        <w:t>from</w:t>
      </w:r>
      <w:proofErr w:type="spellEnd"/>
      <w:r>
        <w:t xml:space="preserve"> </w:t>
      </w:r>
      <w:proofErr w:type="spellStart"/>
      <w:r>
        <w:t>Siniflar</w:t>
      </w:r>
      <w:proofErr w:type="spellEnd"/>
      <w:r>
        <w:t>;</w:t>
      </w:r>
    </w:p>
    <w:p w14:paraId="4F6A0BB6" w14:textId="77777777" w:rsidR="00B5551F" w:rsidRDefault="00B5551F" w:rsidP="00B5551F">
      <w:proofErr w:type="spellStart"/>
      <w:proofErr w:type="gramStart"/>
      <w:r>
        <w:t>select</w:t>
      </w:r>
      <w:proofErr w:type="spellEnd"/>
      <w:proofErr w:type="gramEnd"/>
      <w:r>
        <w:t xml:space="preserve">* </w:t>
      </w:r>
      <w:proofErr w:type="spellStart"/>
      <w:r>
        <w:t>from</w:t>
      </w:r>
      <w:proofErr w:type="spellEnd"/>
      <w:r>
        <w:t xml:space="preserve">  Merkez;</w:t>
      </w:r>
    </w:p>
    <w:p w14:paraId="32501451" w14:textId="77777777" w:rsidR="00B5551F" w:rsidRDefault="00B5551F" w:rsidP="00B5551F"/>
    <w:p w14:paraId="4528410A" w14:textId="77777777" w:rsidR="00B5551F" w:rsidRDefault="00B5551F" w:rsidP="00B5551F">
      <w:r>
        <w:t xml:space="preserve">-- Product </w:t>
      </w:r>
    </w:p>
    <w:p w14:paraId="3453FFC4" w14:textId="77777777" w:rsidR="00B5551F" w:rsidRDefault="00B5551F" w:rsidP="00B5551F">
      <w:r>
        <w:t xml:space="preserve"> </w:t>
      </w:r>
      <w:proofErr w:type="spellStart"/>
      <w:proofErr w:type="gramStart"/>
      <w:r>
        <w:t>select</w:t>
      </w:r>
      <w:proofErr w:type="spellEnd"/>
      <w:proofErr w:type="gramEnd"/>
      <w:r>
        <w:t xml:space="preserve"> * </w:t>
      </w:r>
      <w:proofErr w:type="spellStart"/>
      <w:r>
        <w:t>from</w:t>
      </w:r>
      <w:proofErr w:type="spellEnd"/>
      <w:r>
        <w:t xml:space="preserve"> OGRENCILER , Dersler;</w:t>
      </w:r>
    </w:p>
    <w:p w14:paraId="1587C198" w14:textId="77777777" w:rsidR="00B5551F" w:rsidRDefault="00B5551F" w:rsidP="00B5551F">
      <w:r>
        <w:t xml:space="preserve"> -- </w:t>
      </w:r>
      <w:proofErr w:type="spellStart"/>
      <w:r>
        <w:t>Selection</w:t>
      </w:r>
      <w:proofErr w:type="spellEnd"/>
    </w:p>
    <w:p w14:paraId="141AB153" w14:textId="77777777" w:rsidR="00B5551F" w:rsidRDefault="00B5551F" w:rsidP="00B5551F">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ogrenciler</w:t>
      </w:r>
      <w:proofErr w:type="spellEnd"/>
      <w:r>
        <w:t xml:space="preserve"> </w:t>
      </w:r>
      <w:proofErr w:type="spellStart"/>
      <w:r>
        <w:t>Where</w:t>
      </w:r>
      <w:proofErr w:type="spellEnd"/>
      <w:r>
        <w:t xml:space="preserve"> </w:t>
      </w:r>
      <w:proofErr w:type="spellStart"/>
      <w:r>
        <w:t>ogr_AD</w:t>
      </w:r>
      <w:proofErr w:type="spellEnd"/>
      <w:r>
        <w:t xml:space="preserve"> = 'Sarah' ;</w:t>
      </w:r>
    </w:p>
    <w:p w14:paraId="5F116D1B" w14:textId="77777777" w:rsidR="00B5551F" w:rsidRDefault="00B5551F" w:rsidP="00B5551F">
      <w:r>
        <w:t xml:space="preserve"> -- </w:t>
      </w:r>
      <w:proofErr w:type="spellStart"/>
      <w:r>
        <w:t>projection</w:t>
      </w:r>
      <w:proofErr w:type="spellEnd"/>
    </w:p>
    <w:p w14:paraId="3A93883D" w14:textId="77777777" w:rsidR="00B5551F" w:rsidRDefault="00B5551F" w:rsidP="00B5551F">
      <w:r>
        <w:t xml:space="preserve"> </w:t>
      </w:r>
      <w:proofErr w:type="spellStart"/>
      <w:proofErr w:type="gramStart"/>
      <w:r>
        <w:t>select</w:t>
      </w:r>
      <w:proofErr w:type="spellEnd"/>
      <w:proofErr w:type="gramEnd"/>
      <w:r>
        <w:t xml:space="preserve"> </w:t>
      </w:r>
      <w:proofErr w:type="spellStart"/>
      <w:r>
        <w:t>ogr_Ad</w:t>
      </w:r>
      <w:proofErr w:type="spellEnd"/>
      <w:r>
        <w:t xml:space="preserve"> , </w:t>
      </w:r>
      <w:proofErr w:type="spellStart"/>
      <w:r>
        <w:t>ogr_Soyad</w:t>
      </w:r>
      <w:proofErr w:type="spellEnd"/>
      <w:r>
        <w:t xml:space="preserve"> , </w:t>
      </w:r>
      <w:proofErr w:type="spellStart"/>
      <w:r>
        <w:t>ogr_KimlikNo</w:t>
      </w:r>
      <w:proofErr w:type="spellEnd"/>
      <w:r>
        <w:t xml:space="preserve"> </w:t>
      </w:r>
      <w:proofErr w:type="spellStart"/>
      <w:r>
        <w:t>from</w:t>
      </w:r>
      <w:proofErr w:type="spellEnd"/>
      <w:r>
        <w:t xml:space="preserve"> </w:t>
      </w:r>
      <w:proofErr w:type="spellStart"/>
      <w:r>
        <w:t>ogrenciler</w:t>
      </w:r>
      <w:proofErr w:type="spellEnd"/>
      <w:r>
        <w:t xml:space="preserve"> ;</w:t>
      </w:r>
    </w:p>
    <w:p w14:paraId="48DE676C" w14:textId="77777777" w:rsidR="00B5551F" w:rsidRDefault="00B5551F" w:rsidP="00B5551F">
      <w:r>
        <w:t xml:space="preserve"> </w:t>
      </w:r>
    </w:p>
    <w:p w14:paraId="17327D38" w14:textId="77777777" w:rsidR="00B5551F" w:rsidRDefault="00B5551F" w:rsidP="00B5551F">
      <w:r>
        <w:lastRenderedPageBreak/>
        <w:t xml:space="preserve"> -- </w:t>
      </w:r>
      <w:proofErr w:type="spellStart"/>
      <w:r>
        <w:t>Selection</w:t>
      </w:r>
      <w:proofErr w:type="spellEnd"/>
      <w:r>
        <w:t xml:space="preserve"> </w:t>
      </w:r>
      <w:proofErr w:type="spellStart"/>
      <w:r>
        <w:t>and</w:t>
      </w:r>
      <w:proofErr w:type="spellEnd"/>
      <w:r>
        <w:t xml:space="preserve"> </w:t>
      </w:r>
      <w:proofErr w:type="spellStart"/>
      <w:r>
        <w:t>projection</w:t>
      </w:r>
      <w:proofErr w:type="spellEnd"/>
    </w:p>
    <w:p w14:paraId="06FA7ECD" w14:textId="77777777" w:rsidR="00B5551F" w:rsidRDefault="00B5551F" w:rsidP="00B5551F">
      <w:r>
        <w:t xml:space="preserve"> </w:t>
      </w:r>
      <w:proofErr w:type="spellStart"/>
      <w:proofErr w:type="gramStart"/>
      <w:r>
        <w:t>select</w:t>
      </w:r>
      <w:proofErr w:type="spellEnd"/>
      <w:proofErr w:type="gramEnd"/>
      <w:r>
        <w:t xml:space="preserve"> </w:t>
      </w:r>
      <w:proofErr w:type="spellStart"/>
      <w:r>
        <w:t>ogr_Ad</w:t>
      </w:r>
      <w:proofErr w:type="spellEnd"/>
      <w:r>
        <w:t xml:space="preserve"> , </w:t>
      </w:r>
      <w:proofErr w:type="spellStart"/>
      <w:r>
        <w:t>ogr_Soyad</w:t>
      </w:r>
      <w:proofErr w:type="spellEnd"/>
      <w:r>
        <w:t xml:space="preserve"> , </w:t>
      </w:r>
      <w:proofErr w:type="spellStart"/>
      <w:r>
        <w:t>ogr_KimlikNo</w:t>
      </w:r>
      <w:proofErr w:type="spellEnd"/>
      <w:r>
        <w:t xml:space="preserve"> </w:t>
      </w:r>
      <w:proofErr w:type="spellStart"/>
      <w:r>
        <w:t>from</w:t>
      </w:r>
      <w:proofErr w:type="spellEnd"/>
      <w:r>
        <w:t xml:space="preserve"> </w:t>
      </w:r>
      <w:proofErr w:type="spellStart"/>
      <w:r>
        <w:t>ogrenciler</w:t>
      </w:r>
      <w:proofErr w:type="spellEnd"/>
      <w:r>
        <w:t xml:space="preserve"> </w:t>
      </w:r>
      <w:proofErr w:type="spellStart"/>
      <w:r>
        <w:t>where</w:t>
      </w:r>
      <w:proofErr w:type="spellEnd"/>
      <w:r>
        <w:t xml:space="preserve"> </w:t>
      </w:r>
      <w:proofErr w:type="spellStart"/>
      <w:r>
        <w:t>ogr_cinsiyet</w:t>
      </w:r>
      <w:proofErr w:type="spellEnd"/>
      <w:r>
        <w:t>='KADIN';</w:t>
      </w:r>
    </w:p>
    <w:p w14:paraId="52DF2D74" w14:textId="77777777" w:rsidR="00B5551F" w:rsidRDefault="00B5551F" w:rsidP="00B5551F">
      <w:r>
        <w:t xml:space="preserve"> </w:t>
      </w:r>
    </w:p>
    <w:p w14:paraId="56DF90B5" w14:textId="77777777" w:rsidR="00B5551F" w:rsidRDefault="00B5551F" w:rsidP="00B5551F">
      <w:proofErr w:type="spellStart"/>
      <w:proofErr w:type="gramStart"/>
      <w:r>
        <w:t>select</w:t>
      </w:r>
      <w:proofErr w:type="spellEnd"/>
      <w:proofErr w:type="gramEnd"/>
      <w:r>
        <w:t xml:space="preserve"> </w:t>
      </w:r>
      <w:proofErr w:type="spellStart"/>
      <w:r>
        <w:t>distinct</w:t>
      </w:r>
      <w:proofErr w:type="spellEnd"/>
      <w:r>
        <w:t xml:space="preserve"> </w:t>
      </w:r>
      <w:proofErr w:type="spellStart"/>
      <w:r>
        <w:t>ogr_Soyad</w:t>
      </w:r>
      <w:proofErr w:type="spellEnd"/>
      <w:r>
        <w:t xml:space="preserve"> </w:t>
      </w:r>
      <w:proofErr w:type="spellStart"/>
      <w:r>
        <w:t>from</w:t>
      </w:r>
      <w:proofErr w:type="spellEnd"/>
      <w:r>
        <w:t xml:space="preserve"> </w:t>
      </w:r>
      <w:proofErr w:type="spellStart"/>
      <w:r>
        <w:t>ogrenciler</w:t>
      </w:r>
      <w:proofErr w:type="spellEnd"/>
      <w:r>
        <w:t>;</w:t>
      </w:r>
    </w:p>
    <w:p w14:paraId="59BF5A3A" w14:textId="77777777" w:rsidR="00B5551F" w:rsidRDefault="00B5551F" w:rsidP="00B5551F"/>
    <w:p w14:paraId="1CF5412F" w14:textId="77777777" w:rsidR="00B5551F" w:rsidRDefault="00B5551F" w:rsidP="00B5551F">
      <w:r>
        <w:t xml:space="preserve">Select </w:t>
      </w:r>
      <w:proofErr w:type="spellStart"/>
      <w:r>
        <w:t>hocaId</w:t>
      </w:r>
      <w:proofErr w:type="spellEnd"/>
      <w:r>
        <w:t xml:space="preserve"> AS ID,</w:t>
      </w:r>
    </w:p>
    <w:p w14:paraId="07D260F3" w14:textId="77777777" w:rsidR="00B5551F" w:rsidRDefault="00B5551F" w:rsidP="00B5551F">
      <w:r>
        <w:t xml:space="preserve">       </w:t>
      </w:r>
      <w:proofErr w:type="spellStart"/>
      <w:proofErr w:type="gramStart"/>
      <w:r>
        <w:t>hocaAdi</w:t>
      </w:r>
      <w:proofErr w:type="spellEnd"/>
      <w:proofErr w:type="gramEnd"/>
      <w:r>
        <w:t xml:space="preserve"> As </w:t>
      </w:r>
      <w:proofErr w:type="spellStart"/>
      <w:r>
        <w:t>Hoca_ADI</w:t>
      </w:r>
      <w:proofErr w:type="spellEnd"/>
      <w:r>
        <w:t>,</w:t>
      </w:r>
    </w:p>
    <w:p w14:paraId="2CDDF896" w14:textId="77777777" w:rsidR="00B5551F" w:rsidRDefault="00B5551F" w:rsidP="00B5551F">
      <w:r>
        <w:t xml:space="preserve">       </w:t>
      </w:r>
      <w:proofErr w:type="spellStart"/>
      <w:proofErr w:type="gramStart"/>
      <w:r>
        <w:t>hocaSoyadi</w:t>
      </w:r>
      <w:proofErr w:type="spellEnd"/>
      <w:proofErr w:type="gramEnd"/>
      <w:r>
        <w:t xml:space="preserve"> As </w:t>
      </w:r>
      <w:proofErr w:type="spellStart"/>
      <w:r>
        <w:t>Hoca_Soyadi</w:t>
      </w:r>
      <w:proofErr w:type="spellEnd"/>
    </w:p>
    <w:p w14:paraId="5A964FB5" w14:textId="77777777" w:rsidR="00B5551F" w:rsidRDefault="00B5551F" w:rsidP="00B5551F">
      <w:proofErr w:type="spellStart"/>
      <w:proofErr w:type="gramStart"/>
      <w:r>
        <w:t>from</w:t>
      </w:r>
      <w:proofErr w:type="spellEnd"/>
      <w:proofErr w:type="gramEnd"/>
      <w:r>
        <w:t xml:space="preserve"> Hocalar3;</w:t>
      </w:r>
    </w:p>
    <w:p w14:paraId="537CBBF4" w14:textId="77777777" w:rsidR="00B5551F" w:rsidRDefault="00B5551F" w:rsidP="00B5551F"/>
    <w:p w14:paraId="73435A60" w14:textId="77777777" w:rsidR="00B5551F" w:rsidRDefault="00B5551F" w:rsidP="00B5551F">
      <w:r>
        <w:t xml:space="preserve">Select </w:t>
      </w:r>
      <w:proofErr w:type="spellStart"/>
      <w:r>
        <w:t>ogr_AD</w:t>
      </w:r>
      <w:proofErr w:type="spellEnd"/>
      <w:r>
        <w:t xml:space="preserve"> As ADI,</w:t>
      </w:r>
    </w:p>
    <w:p w14:paraId="79EF13CD" w14:textId="77777777" w:rsidR="00B5551F" w:rsidRDefault="00B5551F" w:rsidP="00B5551F">
      <w:proofErr w:type="spellStart"/>
      <w:proofErr w:type="gramStart"/>
      <w:r>
        <w:t>ogr</w:t>
      </w:r>
      <w:proofErr w:type="gramEnd"/>
      <w:r>
        <w:t>_Soyad</w:t>
      </w:r>
      <w:proofErr w:type="spellEnd"/>
      <w:r>
        <w:t xml:space="preserve"> As SOYADI,</w:t>
      </w:r>
    </w:p>
    <w:p w14:paraId="63D79449" w14:textId="77777777" w:rsidR="00B5551F" w:rsidRDefault="00B5551F" w:rsidP="00B5551F">
      <w:proofErr w:type="spellStart"/>
      <w:proofErr w:type="gramStart"/>
      <w:r>
        <w:t>ogr</w:t>
      </w:r>
      <w:proofErr w:type="gramEnd"/>
      <w:r>
        <w:t>_kimlikNO</w:t>
      </w:r>
      <w:proofErr w:type="spellEnd"/>
      <w:r>
        <w:t xml:space="preserve"> As </w:t>
      </w:r>
      <w:proofErr w:type="spellStart"/>
      <w:r>
        <w:t>KIMLIKNo</w:t>
      </w:r>
      <w:proofErr w:type="spellEnd"/>
    </w:p>
    <w:p w14:paraId="60609540" w14:textId="77777777" w:rsidR="00B5551F" w:rsidRDefault="00B5551F" w:rsidP="00B5551F">
      <w:proofErr w:type="spellStart"/>
      <w:proofErr w:type="gramStart"/>
      <w:r>
        <w:t>from</w:t>
      </w:r>
      <w:proofErr w:type="spellEnd"/>
      <w:proofErr w:type="gramEnd"/>
      <w:r>
        <w:t xml:space="preserve"> </w:t>
      </w:r>
      <w:proofErr w:type="spellStart"/>
      <w:r>
        <w:t>ogrenciler</w:t>
      </w:r>
      <w:proofErr w:type="spellEnd"/>
      <w:r>
        <w:t>;</w:t>
      </w:r>
    </w:p>
    <w:p w14:paraId="744AA531" w14:textId="77777777" w:rsidR="00B5551F" w:rsidRDefault="00B5551F" w:rsidP="00B5551F"/>
    <w:p w14:paraId="6EB04D0C" w14:textId="77777777" w:rsidR="00B5551F" w:rsidRDefault="00B5551F" w:rsidP="00B5551F">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ogrenciler</w:t>
      </w:r>
      <w:proofErr w:type="spellEnd"/>
      <w:r>
        <w:t xml:space="preserve"> </w:t>
      </w:r>
      <w:proofErr w:type="spellStart"/>
      <w:r>
        <w:t>order</w:t>
      </w:r>
      <w:proofErr w:type="spellEnd"/>
      <w:r>
        <w:t xml:space="preserve"> </w:t>
      </w:r>
      <w:proofErr w:type="spellStart"/>
      <w:r>
        <w:t>by</w:t>
      </w:r>
      <w:proofErr w:type="spellEnd"/>
      <w:r>
        <w:t xml:space="preserve"> </w:t>
      </w:r>
      <w:proofErr w:type="spellStart"/>
      <w:r>
        <w:t>ogr_AD</w:t>
      </w:r>
      <w:proofErr w:type="spellEnd"/>
      <w:r>
        <w:t xml:space="preserve"> ASC;</w:t>
      </w:r>
    </w:p>
    <w:p w14:paraId="7C88B620" w14:textId="77777777" w:rsidR="00B5551F" w:rsidRDefault="00B5551F" w:rsidP="00B5551F">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ogrenciler</w:t>
      </w:r>
      <w:proofErr w:type="spellEnd"/>
      <w:r>
        <w:t xml:space="preserve"> </w:t>
      </w:r>
      <w:proofErr w:type="spellStart"/>
      <w:r>
        <w:t>order</w:t>
      </w:r>
      <w:proofErr w:type="spellEnd"/>
      <w:r>
        <w:t xml:space="preserve"> </w:t>
      </w:r>
      <w:proofErr w:type="spellStart"/>
      <w:r>
        <w:t>by</w:t>
      </w:r>
      <w:proofErr w:type="spellEnd"/>
      <w:r>
        <w:t xml:space="preserve"> </w:t>
      </w:r>
      <w:proofErr w:type="spellStart"/>
      <w:r>
        <w:t>ogr_Soyad,ogr_Id</w:t>
      </w:r>
      <w:proofErr w:type="spellEnd"/>
      <w:r>
        <w:t xml:space="preserve"> DESC;</w:t>
      </w:r>
    </w:p>
    <w:p w14:paraId="23BFD1B4" w14:textId="77777777" w:rsidR="00B5551F" w:rsidRDefault="00B5551F" w:rsidP="00B5551F">
      <w:r>
        <w:t xml:space="preserve">  </w:t>
      </w:r>
    </w:p>
    <w:p w14:paraId="10DCA569" w14:textId="77777777" w:rsidR="00B5551F" w:rsidRDefault="00B5551F" w:rsidP="00B5551F">
      <w:r>
        <w:t xml:space="preserve">  </w:t>
      </w:r>
      <w:proofErr w:type="spellStart"/>
      <w:proofErr w:type="gramStart"/>
      <w:r>
        <w:t>select</w:t>
      </w:r>
      <w:proofErr w:type="spellEnd"/>
      <w:proofErr w:type="gramEnd"/>
      <w:r>
        <w:t xml:space="preserve"> </w:t>
      </w:r>
      <w:proofErr w:type="spellStart"/>
      <w:r>
        <w:t>Ogr_Id</w:t>
      </w:r>
      <w:proofErr w:type="spellEnd"/>
      <w:r>
        <w:t xml:space="preserve"> , </w:t>
      </w:r>
      <w:proofErr w:type="spellStart"/>
      <w:r>
        <w:t>ogr_AD</w:t>
      </w:r>
      <w:proofErr w:type="spellEnd"/>
      <w:r>
        <w:t xml:space="preserve"> </w:t>
      </w:r>
      <w:proofErr w:type="spellStart"/>
      <w:r>
        <w:t>from</w:t>
      </w:r>
      <w:proofErr w:type="spellEnd"/>
      <w:r>
        <w:t xml:space="preserve"> </w:t>
      </w:r>
      <w:proofErr w:type="spellStart"/>
      <w:r>
        <w:t>ogrenciler</w:t>
      </w:r>
      <w:proofErr w:type="spellEnd"/>
      <w:r>
        <w:t xml:space="preserve"> </w:t>
      </w:r>
      <w:proofErr w:type="spellStart"/>
      <w:r>
        <w:t>where</w:t>
      </w:r>
      <w:proofErr w:type="spellEnd"/>
      <w:r>
        <w:t xml:space="preserve"> </w:t>
      </w:r>
      <w:proofErr w:type="spellStart"/>
      <w:r>
        <w:t>Ogr_Id</w:t>
      </w:r>
      <w:proofErr w:type="spellEnd"/>
      <w:r>
        <w:t xml:space="preserve"> &lt; 5;</w:t>
      </w:r>
    </w:p>
    <w:p w14:paraId="7BC25767" w14:textId="77777777" w:rsidR="00B5551F" w:rsidRDefault="00B5551F" w:rsidP="00B5551F">
      <w:r>
        <w:t xml:space="preserve">  </w:t>
      </w:r>
    </w:p>
    <w:p w14:paraId="699FF557" w14:textId="77777777" w:rsidR="00B5551F" w:rsidRDefault="00B5551F" w:rsidP="00B5551F">
      <w:r>
        <w:t xml:space="preserve">  </w:t>
      </w:r>
    </w:p>
    <w:p w14:paraId="3893EC3D" w14:textId="77777777" w:rsidR="00B5551F" w:rsidRDefault="00B5551F" w:rsidP="00B5551F">
      <w:r>
        <w:t xml:space="preserve">  Select* </w:t>
      </w:r>
      <w:proofErr w:type="spellStart"/>
      <w:r>
        <w:t>from</w:t>
      </w:r>
      <w:proofErr w:type="spellEnd"/>
      <w:r>
        <w:t xml:space="preserve"> Dersler </w:t>
      </w:r>
      <w:proofErr w:type="spellStart"/>
      <w:r>
        <w:t>where</w:t>
      </w:r>
      <w:proofErr w:type="spellEnd"/>
      <w:r>
        <w:t xml:space="preserve"> </w:t>
      </w:r>
      <w:proofErr w:type="spellStart"/>
      <w:r>
        <w:t>ders_adi</w:t>
      </w:r>
      <w:proofErr w:type="spellEnd"/>
      <w:r>
        <w:t xml:space="preserve">='ALTAWHİD' OR </w:t>
      </w:r>
      <w:proofErr w:type="spellStart"/>
      <w:r>
        <w:t>ders_id</w:t>
      </w:r>
      <w:proofErr w:type="spellEnd"/>
      <w:r>
        <w:t xml:space="preserve"> ='5';</w:t>
      </w:r>
    </w:p>
    <w:p w14:paraId="1DDAADA3" w14:textId="77777777" w:rsidR="00B5551F" w:rsidRDefault="00B5551F" w:rsidP="00B5551F">
      <w:r>
        <w:t xml:space="preserve">  </w:t>
      </w:r>
    </w:p>
    <w:p w14:paraId="69441902" w14:textId="77777777" w:rsidR="00B5551F" w:rsidRDefault="00B5551F" w:rsidP="00B5551F">
      <w:r>
        <w:t xml:space="preserve">  Select * </w:t>
      </w:r>
      <w:proofErr w:type="spellStart"/>
      <w:r>
        <w:t>from</w:t>
      </w:r>
      <w:proofErr w:type="spellEnd"/>
      <w:r>
        <w:t xml:space="preserve"> </w:t>
      </w:r>
      <w:proofErr w:type="spellStart"/>
      <w:r>
        <w:t>Sinavlar</w:t>
      </w:r>
      <w:proofErr w:type="spellEnd"/>
      <w:r>
        <w:t xml:space="preserve"> </w:t>
      </w:r>
    </w:p>
    <w:p w14:paraId="748056E9" w14:textId="77777777" w:rsidR="00B5551F" w:rsidRDefault="00B5551F" w:rsidP="00B5551F">
      <w:r>
        <w:t xml:space="preserve">  </w:t>
      </w:r>
      <w:proofErr w:type="spellStart"/>
      <w:proofErr w:type="gramStart"/>
      <w:r>
        <w:t>where</w:t>
      </w:r>
      <w:proofErr w:type="spellEnd"/>
      <w:proofErr w:type="gramEnd"/>
      <w:r>
        <w:t xml:space="preserve"> </w:t>
      </w:r>
      <w:proofErr w:type="spellStart"/>
      <w:r>
        <w:t>Sinav_tarihi</w:t>
      </w:r>
      <w:proofErr w:type="spellEnd"/>
      <w:r>
        <w:t xml:space="preserve"> </w:t>
      </w:r>
      <w:proofErr w:type="spellStart"/>
      <w:r>
        <w:t>Between</w:t>
      </w:r>
      <w:proofErr w:type="spellEnd"/>
      <w:r>
        <w:t xml:space="preserve"> '2024-02-01' AND '2024-03-25';</w:t>
      </w:r>
    </w:p>
    <w:p w14:paraId="7A932C24" w14:textId="77777777" w:rsidR="00B5551F" w:rsidRDefault="00B5551F" w:rsidP="00B5551F">
      <w:r>
        <w:t xml:space="preserve">  </w:t>
      </w:r>
    </w:p>
    <w:p w14:paraId="7B1158E3" w14:textId="77777777" w:rsidR="00B5551F" w:rsidRDefault="00B5551F" w:rsidP="00B5551F">
      <w:r>
        <w:t xml:space="preserve">  Select </w:t>
      </w:r>
      <w:proofErr w:type="spellStart"/>
      <w:proofErr w:type="gramStart"/>
      <w:r>
        <w:t>count</w:t>
      </w:r>
      <w:proofErr w:type="spellEnd"/>
      <w:r>
        <w:t>(</w:t>
      </w:r>
      <w:proofErr w:type="gramEnd"/>
      <w:r>
        <w:t xml:space="preserve">*) </w:t>
      </w:r>
      <w:proofErr w:type="spellStart"/>
      <w:r>
        <w:t>from</w:t>
      </w:r>
      <w:proofErr w:type="spellEnd"/>
      <w:r>
        <w:t xml:space="preserve"> </w:t>
      </w:r>
      <w:proofErr w:type="spellStart"/>
      <w:r>
        <w:t>ogrenciler</w:t>
      </w:r>
      <w:proofErr w:type="spellEnd"/>
      <w:r>
        <w:t>;</w:t>
      </w:r>
    </w:p>
    <w:p w14:paraId="638BE763" w14:textId="77777777" w:rsidR="00B5551F" w:rsidRDefault="00B5551F" w:rsidP="00B5551F">
      <w:r>
        <w:t xml:space="preserve">  SELECT * FROM </w:t>
      </w:r>
      <w:proofErr w:type="spellStart"/>
      <w:r>
        <w:t>ogrenciler</w:t>
      </w:r>
      <w:proofErr w:type="spellEnd"/>
    </w:p>
    <w:p w14:paraId="0938A29A" w14:textId="77777777" w:rsidR="00B5551F" w:rsidRDefault="00B5551F" w:rsidP="00B5551F">
      <w:r>
        <w:t>JOIN Dersler</w:t>
      </w:r>
    </w:p>
    <w:p w14:paraId="5CC2950E" w14:textId="77777777" w:rsidR="00B5551F" w:rsidRDefault="00B5551F" w:rsidP="00B5551F">
      <w:r>
        <w:t xml:space="preserve">On </w:t>
      </w:r>
      <w:proofErr w:type="spellStart"/>
      <w:proofErr w:type="gramStart"/>
      <w:r>
        <w:t>ogrenciler.Ogr</w:t>
      </w:r>
      <w:proofErr w:type="gramEnd"/>
      <w:r>
        <w:t>_Id</w:t>
      </w:r>
      <w:proofErr w:type="spellEnd"/>
      <w:r>
        <w:t xml:space="preserve"> = </w:t>
      </w:r>
      <w:proofErr w:type="spellStart"/>
      <w:r>
        <w:t>Dersler.ders_id</w:t>
      </w:r>
      <w:proofErr w:type="spellEnd"/>
      <w:r>
        <w:t>;</w:t>
      </w:r>
    </w:p>
    <w:p w14:paraId="2FDD333F" w14:textId="77777777" w:rsidR="00B5551F" w:rsidRDefault="00B5551F" w:rsidP="00B5551F"/>
    <w:p w14:paraId="5403C6B6" w14:textId="77777777" w:rsidR="00B5551F" w:rsidRDefault="00B5551F" w:rsidP="00B5551F">
      <w:r>
        <w:t>SELECT * FROM Dersler</w:t>
      </w:r>
    </w:p>
    <w:p w14:paraId="2FEB1141" w14:textId="77777777" w:rsidR="00B5551F" w:rsidRDefault="00B5551F" w:rsidP="00B5551F">
      <w:r>
        <w:lastRenderedPageBreak/>
        <w:t xml:space="preserve">LEFT JOIN </w:t>
      </w:r>
      <w:proofErr w:type="spellStart"/>
      <w:r>
        <w:t>ogrenciler</w:t>
      </w:r>
      <w:proofErr w:type="spellEnd"/>
      <w:r>
        <w:t xml:space="preserve"> </w:t>
      </w:r>
    </w:p>
    <w:p w14:paraId="6801BBFC" w14:textId="77777777" w:rsidR="00B5551F" w:rsidRDefault="00B5551F" w:rsidP="00B5551F">
      <w:r>
        <w:t xml:space="preserve">ON </w:t>
      </w:r>
      <w:proofErr w:type="spellStart"/>
      <w:r>
        <w:t>Dersler.ders_id</w:t>
      </w:r>
      <w:proofErr w:type="spellEnd"/>
      <w:r>
        <w:t xml:space="preserve">= </w:t>
      </w:r>
      <w:proofErr w:type="spellStart"/>
      <w:proofErr w:type="gramStart"/>
      <w:r>
        <w:t>ogrenciler.Ogr</w:t>
      </w:r>
      <w:proofErr w:type="gramEnd"/>
      <w:r>
        <w:t>_Id</w:t>
      </w:r>
      <w:proofErr w:type="spellEnd"/>
      <w:r>
        <w:t>;</w:t>
      </w:r>
    </w:p>
    <w:p w14:paraId="2595966E" w14:textId="77777777" w:rsidR="00B5551F" w:rsidRDefault="00B5551F" w:rsidP="00B5551F"/>
    <w:p w14:paraId="76B8B24E" w14:textId="77777777" w:rsidR="00B5551F" w:rsidRDefault="00B5551F" w:rsidP="00B5551F">
      <w:r>
        <w:t xml:space="preserve">SELECT </w:t>
      </w:r>
      <w:r>
        <w:tab/>
        <w:t xml:space="preserve">* </w:t>
      </w:r>
    </w:p>
    <w:p w14:paraId="269D4AF4" w14:textId="77777777" w:rsidR="00B5551F" w:rsidRDefault="00B5551F" w:rsidP="00B5551F">
      <w:r>
        <w:t xml:space="preserve">FROM </w:t>
      </w:r>
      <w:r>
        <w:tab/>
      </w:r>
      <w:proofErr w:type="spellStart"/>
      <w:r>
        <w:t>ogrenciler</w:t>
      </w:r>
      <w:proofErr w:type="spellEnd"/>
      <w:r>
        <w:t xml:space="preserve"> O </w:t>
      </w:r>
    </w:p>
    <w:p w14:paraId="7B514CC7" w14:textId="77777777" w:rsidR="00B5551F" w:rsidRDefault="00B5551F" w:rsidP="00B5551F">
      <w:r>
        <w:t xml:space="preserve">INNER JOIN Hocalar3 I </w:t>
      </w:r>
    </w:p>
    <w:p w14:paraId="78FB5BD6" w14:textId="77777777" w:rsidR="00B5551F" w:rsidRDefault="00B5551F" w:rsidP="00B5551F">
      <w:r>
        <w:t xml:space="preserve">ON </w:t>
      </w:r>
      <w:proofErr w:type="spellStart"/>
      <w:r>
        <w:t>O.ogr_Ad</w:t>
      </w:r>
      <w:proofErr w:type="spellEnd"/>
      <w:r>
        <w:t xml:space="preserve">= </w:t>
      </w:r>
      <w:proofErr w:type="spellStart"/>
      <w:proofErr w:type="gramStart"/>
      <w:r>
        <w:t>I.hocaAdi</w:t>
      </w:r>
      <w:proofErr w:type="spellEnd"/>
      <w:proofErr w:type="gramEnd"/>
      <w:r>
        <w:t>;</w:t>
      </w:r>
    </w:p>
    <w:p w14:paraId="5DFF1029" w14:textId="77777777" w:rsidR="00B5551F" w:rsidRDefault="00B5551F" w:rsidP="00B5551F">
      <w:r>
        <w:t xml:space="preserve"> </w:t>
      </w:r>
    </w:p>
    <w:p w14:paraId="1D1BD2A2" w14:textId="77777777" w:rsidR="00B5551F" w:rsidRDefault="00B5551F" w:rsidP="00B5551F">
      <w:r>
        <w:t>DELIMITER //</w:t>
      </w:r>
    </w:p>
    <w:p w14:paraId="4F6C4D3E" w14:textId="77777777" w:rsidR="00B5551F" w:rsidRDefault="00B5551F" w:rsidP="00B5551F">
      <w:r>
        <w:t xml:space="preserve">CREATE TRIGGER </w:t>
      </w:r>
      <w:proofErr w:type="spellStart"/>
      <w:r>
        <w:t>before_insert_Dersler</w:t>
      </w:r>
      <w:proofErr w:type="spellEnd"/>
    </w:p>
    <w:p w14:paraId="08DC2CCD" w14:textId="77777777" w:rsidR="00B5551F" w:rsidRDefault="00B5551F" w:rsidP="00B5551F">
      <w:r>
        <w:t>BEFORE INSERT ON Dersler</w:t>
      </w:r>
    </w:p>
    <w:p w14:paraId="01AF6FD2" w14:textId="77777777" w:rsidR="00B5551F" w:rsidRDefault="00B5551F" w:rsidP="00B5551F">
      <w:r>
        <w:t>FOR EACH ROW</w:t>
      </w:r>
    </w:p>
    <w:p w14:paraId="4261795F" w14:textId="77777777" w:rsidR="00B5551F" w:rsidRDefault="00B5551F" w:rsidP="00B5551F">
      <w:r>
        <w:t>BEGIN</w:t>
      </w:r>
    </w:p>
    <w:p w14:paraId="307A0031" w14:textId="77777777" w:rsidR="00B5551F" w:rsidRDefault="00B5551F" w:rsidP="00B5551F">
      <w:r>
        <w:t xml:space="preserve">    IF </w:t>
      </w:r>
      <w:proofErr w:type="spellStart"/>
      <w:r>
        <w:t>NEW.Ders_adi</w:t>
      </w:r>
      <w:proofErr w:type="spellEnd"/>
      <w:r>
        <w:t xml:space="preserve"> IS NULL THEN</w:t>
      </w:r>
    </w:p>
    <w:p w14:paraId="536617A4" w14:textId="77777777" w:rsidR="00B5551F" w:rsidRDefault="00B5551F" w:rsidP="00B5551F">
      <w:r>
        <w:t xml:space="preserve">        SET </w:t>
      </w:r>
      <w:proofErr w:type="spellStart"/>
      <w:r>
        <w:t>NEW.Ders_adi</w:t>
      </w:r>
      <w:proofErr w:type="spellEnd"/>
      <w:r>
        <w:t xml:space="preserve"> = '</w:t>
      </w:r>
      <w:proofErr w:type="spellStart"/>
      <w:r>
        <w:t>Qura</w:t>
      </w:r>
      <w:proofErr w:type="spellEnd"/>
      <w:r>
        <w:t xml:space="preserve">-a </w:t>
      </w:r>
      <w:proofErr w:type="spellStart"/>
      <w:r>
        <w:t>alkarim</w:t>
      </w:r>
      <w:proofErr w:type="spellEnd"/>
      <w:r>
        <w:t>';</w:t>
      </w:r>
    </w:p>
    <w:p w14:paraId="0EA5BF21" w14:textId="77777777" w:rsidR="00B5551F" w:rsidRDefault="00B5551F" w:rsidP="00B5551F">
      <w:r>
        <w:t xml:space="preserve">    END IF;</w:t>
      </w:r>
    </w:p>
    <w:p w14:paraId="07A21295" w14:textId="77777777" w:rsidR="00B5551F" w:rsidRDefault="00B5551F" w:rsidP="00B5551F">
      <w:r>
        <w:t>END;</w:t>
      </w:r>
    </w:p>
    <w:p w14:paraId="6FAF9D71" w14:textId="77777777" w:rsidR="00B5551F" w:rsidRDefault="00B5551F" w:rsidP="00B5551F">
      <w:r>
        <w:t>//</w:t>
      </w:r>
    </w:p>
    <w:p w14:paraId="3F37E48C" w14:textId="77777777" w:rsidR="00B5551F" w:rsidRDefault="00B5551F" w:rsidP="00B5551F">
      <w:proofErr w:type="gramStart"/>
      <w:r>
        <w:t>DELIMITER ;</w:t>
      </w:r>
      <w:proofErr w:type="gramEnd"/>
    </w:p>
    <w:p w14:paraId="5E47A94C" w14:textId="77777777" w:rsidR="00B5551F" w:rsidRDefault="00B5551F" w:rsidP="00B5551F"/>
    <w:p w14:paraId="7E36ABA9" w14:textId="77777777" w:rsidR="00B5551F" w:rsidRDefault="00B5551F" w:rsidP="00B5551F">
      <w:r>
        <w:t>DELIMITER //</w:t>
      </w:r>
    </w:p>
    <w:p w14:paraId="1264778C" w14:textId="77777777" w:rsidR="00B5551F" w:rsidRDefault="00B5551F" w:rsidP="00B5551F">
      <w:r>
        <w:t xml:space="preserve">CREATE TRIGGER </w:t>
      </w:r>
      <w:proofErr w:type="spellStart"/>
      <w:r>
        <w:t>after_insert_Dersler</w:t>
      </w:r>
      <w:proofErr w:type="spellEnd"/>
    </w:p>
    <w:p w14:paraId="334AE0CB" w14:textId="77777777" w:rsidR="00B5551F" w:rsidRDefault="00B5551F" w:rsidP="00B5551F">
      <w:r>
        <w:t>AFTER INSERT ON Dersler</w:t>
      </w:r>
    </w:p>
    <w:p w14:paraId="5A9EA8A8" w14:textId="77777777" w:rsidR="00B5551F" w:rsidRDefault="00B5551F" w:rsidP="00B5551F">
      <w:r>
        <w:t>FOR EACH ROW</w:t>
      </w:r>
    </w:p>
    <w:p w14:paraId="13B917DD" w14:textId="77777777" w:rsidR="00B5551F" w:rsidRDefault="00B5551F" w:rsidP="00B5551F">
      <w:r>
        <w:t>BEGIN</w:t>
      </w:r>
    </w:p>
    <w:p w14:paraId="3ED5432A" w14:textId="77777777" w:rsidR="00B5551F" w:rsidRDefault="00B5551F" w:rsidP="00B5551F">
      <w:r>
        <w:t xml:space="preserve">    IF </w:t>
      </w:r>
      <w:proofErr w:type="spellStart"/>
      <w:r>
        <w:t>NEW.Ders_adi</w:t>
      </w:r>
      <w:proofErr w:type="spellEnd"/>
      <w:r>
        <w:t xml:space="preserve"> IS NULL THEN</w:t>
      </w:r>
    </w:p>
    <w:p w14:paraId="167E7FD9" w14:textId="77777777" w:rsidR="00B5551F" w:rsidRDefault="00B5551F" w:rsidP="00B5551F">
      <w:r>
        <w:t xml:space="preserve">        UPDATE Dersler SET </w:t>
      </w:r>
      <w:proofErr w:type="spellStart"/>
      <w:r>
        <w:t>Ders_adi</w:t>
      </w:r>
      <w:proofErr w:type="spellEnd"/>
      <w:r>
        <w:t xml:space="preserve"> = '</w:t>
      </w:r>
      <w:proofErr w:type="spellStart"/>
      <w:r>
        <w:t>Qura</w:t>
      </w:r>
      <w:proofErr w:type="spellEnd"/>
      <w:r>
        <w:t xml:space="preserve">-a </w:t>
      </w:r>
      <w:proofErr w:type="spellStart"/>
      <w:r>
        <w:t>alkarim</w:t>
      </w:r>
      <w:proofErr w:type="spellEnd"/>
      <w:r>
        <w:t xml:space="preserve">' WHERE </w:t>
      </w:r>
      <w:proofErr w:type="spellStart"/>
      <w:r>
        <w:t>Ders_id</w:t>
      </w:r>
      <w:proofErr w:type="spellEnd"/>
      <w:r>
        <w:t xml:space="preserve"> = </w:t>
      </w:r>
      <w:proofErr w:type="spellStart"/>
      <w:r>
        <w:t>NEW.Ders_id</w:t>
      </w:r>
      <w:proofErr w:type="spellEnd"/>
      <w:r>
        <w:t>;</w:t>
      </w:r>
    </w:p>
    <w:p w14:paraId="0DFB564A" w14:textId="77777777" w:rsidR="00B5551F" w:rsidRDefault="00B5551F" w:rsidP="00B5551F">
      <w:r>
        <w:t xml:space="preserve">    END IF;</w:t>
      </w:r>
    </w:p>
    <w:p w14:paraId="7E2A2008" w14:textId="77777777" w:rsidR="00B5551F" w:rsidRDefault="00B5551F" w:rsidP="00B5551F">
      <w:r>
        <w:t>END;</w:t>
      </w:r>
    </w:p>
    <w:p w14:paraId="311BDA3A" w14:textId="77777777" w:rsidR="00B5551F" w:rsidRDefault="00B5551F" w:rsidP="00B5551F">
      <w:r>
        <w:t>//</w:t>
      </w:r>
    </w:p>
    <w:p w14:paraId="1C04B4CA" w14:textId="56D401FF" w:rsidR="00B5551F" w:rsidRDefault="00B5551F" w:rsidP="00B5551F">
      <w:proofErr w:type="gramStart"/>
      <w:r>
        <w:t>DELIMITER ;</w:t>
      </w:r>
      <w:proofErr w:type="gramEnd"/>
    </w:p>
    <w:p w14:paraId="54C8249E" w14:textId="77777777" w:rsidR="00B5551F" w:rsidRDefault="00B5551F"/>
    <w:p w14:paraId="17281647" w14:textId="77777777" w:rsidR="00B5551F" w:rsidRDefault="00B5551F"/>
    <w:p w14:paraId="0F61EDFB" w14:textId="507206B2" w:rsidR="006C69E6" w:rsidRPr="005F4688" w:rsidRDefault="006C69E6">
      <w:pPr>
        <w:rPr>
          <w:sz w:val="40"/>
          <w:szCs w:val="40"/>
        </w:rPr>
      </w:pPr>
      <w:r w:rsidRPr="005F4688">
        <w:rPr>
          <w:sz w:val="40"/>
          <w:szCs w:val="40"/>
        </w:rPr>
        <w:br w:type="page"/>
      </w:r>
    </w:p>
    <w:p w14:paraId="5BD4572A" w14:textId="0C82E654" w:rsidR="00C50090" w:rsidRPr="00C50090" w:rsidRDefault="00C50090" w:rsidP="00C50090"/>
    <w:p w14:paraId="413AC0F7" w14:textId="0338FCB3" w:rsidR="00CB6CF0" w:rsidRDefault="00CB6CF0" w:rsidP="008E31F3"/>
    <w:p w14:paraId="51D24446" w14:textId="0D48F336" w:rsidR="008E31F3" w:rsidRDefault="008E31F3" w:rsidP="008E31F3"/>
    <w:p w14:paraId="5BA7B02C" w14:textId="77777777" w:rsidR="001E47D7" w:rsidRDefault="001E47D7" w:rsidP="001E47D7">
      <w:pPr>
        <w:rPr>
          <w:color w:val="833C0B" w:themeColor="accent2" w:themeShade="80"/>
          <w:sz w:val="40"/>
          <w:szCs w:val="40"/>
        </w:rPr>
      </w:pPr>
    </w:p>
    <w:p w14:paraId="66F214F4" w14:textId="77777777" w:rsidR="001E47D7" w:rsidRDefault="001E47D7" w:rsidP="001E47D7">
      <w:pPr>
        <w:rPr>
          <w:color w:val="833C0B" w:themeColor="accent2" w:themeShade="80"/>
          <w:sz w:val="40"/>
          <w:szCs w:val="40"/>
        </w:rPr>
      </w:pPr>
    </w:p>
    <w:p w14:paraId="4C8480C2" w14:textId="77777777" w:rsidR="001E47D7" w:rsidRDefault="001E47D7" w:rsidP="001E47D7">
      <w:pPr>
        <w:rPr>
          <w:color w:val="833C0B" w:themeColor="accent2" w:themeShade="80"/>
          <w:sz w:val="40"/>
          <w:szCs w:val="40"/>
        </w:rPr>
      </w:pPr>
    </w:p>
    <w:p w14:paraId="192EEDBD" w14:textId="77777777" w:rsidR="001E47D7" w:rsidRDefault="001E47D7" w:rsidP="001E47D7">
      <w:pPr>
        <w:rPr>
          <w:color w:val="833C0B" w:themeColor="accent2" w:themeShade="80"/>
          <w:sz w:val="40"/>
          <w:szCs w:val="40"/>
        </w:rPr>
      </w:pPr>
    </w:p>
    <w:p w14:paraId="4ECDC674" w14:textId="77777777" w:rsidR="001E47D7" w:rsidRDefault="001E47D7" w:rsidP="001E47D7">
      <w:pPr>
        <w:rPr>
          <w:color w:val="833C0B" w:themeColor="accent2" w:themeShade="80"/>
          <w:sz w:val="40"/>
          <w:szCs w:val="40"/>
        </w:rPr>
      </w:pPr>
    </w:p>
    <w:p w14:paraId="1F7D958F" w14:textId="153F07AE" w:rsidR="00920C63" w:rsidRPr="001E47D7" w:rsidRDefault="001E47D7" w:rsidP="001E47D7">
      <w:pPr>
        <w:jc w:val="center"/>
        <w:rPr>
          <w:rFonts w:ascii="Amasis MT Pro Black" w:hAnsi="Amasis MT Pro Black"/>
          <w:b/>
          <w:bCs/>
          <w:color w:val="5B9BD5" w:themeColor="accent5"/>
          <w:sz w:val="48"/>
          <w:szCs w:val="48"/>
        </w:rPr>
      </w:pPr>
      <w:r w:rsidRPr="001E47D7">
        <w:rPr>
          <w:rFonts w:ascii="Amasis MT Pro Black" w:hAnsi="Amasis MT Pro Black"/>
          <w:b/>
          <w:bCs/>
          <w:color w:val="5B9BD5" w:themeColor="accent5"/>
          <w:sz w:val="48"/>
          <w:szCs w:val="48"/>
        </w:rPr>
        <w:t>Teşekkürler.</w:t>
      </w:r>
    </w:p>
    <w:p w14:paraId="3462CB43" w14:textId="77777777" w:rsidR="001E47D7" w:rsidRDefault="001E47D7" w:rsidP="001E47D7"/>
    <w:sectPr w:rsidR="001E47D7" w:rsidSect="009E1C7A">
      <w:pgSz w:w="11906" w:h="16838"/>
      <w:pgMar w:top="1417" w:right="849"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24E23" w14:textId="77777777" w:rsidR="00F374AF" w:rsidRDefault="00F374AF" w:rsidP="00CA1CA5">
      <w:pPr>
        <w:spacing w:after="0" w:line="240" w:lineRule="auto"/>
      </w:pPr>
      <w:r>
        <w:separator/>
      </w:r>
    </w:p>
  </w:endnote>
  <w:endnote w:type="continuationSeparator" w:id="0">
    <w:p w14:paraId="6D758283" w14:textId="77777777" w:rsidR="00F374AF" w:rsidRDefault="00F374AF" w:rsidP="00CA1CA5">
      <w:pPr>
        <w:spacing w:after="0" w:line="240" w:lineRule="auto"/>
      </w:pPr>
      <w:r>
        <w:continuationSeparator/>
      </w:r>
    </w:p>
  </w:endnote>
  <w:endnote w:type="continuationNotice" w:id="1">
    <w:p w14:paraId="7A7CD6B4" w14:textId="77777777" w:rsidR="00F374AF" w:rsidRDefault="00F374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ptos ExtraBold">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ngenial Black">
    <w:charset w:val="00"/>
    <w:family w:val="auto"/>
    <w:pitch w:val="variable"/>
    <w:sig w:usb0="8000002F" w:usb1="10002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E54C6" w14:textId="77777777" w:rsidR="00F374AF" w:rsidRDefault="00F374AF" w:rsidP="00CA1CA5">
      <w:pPr>
        <w:spacing w:after="0" w:line="240" w:lineRule="auto"/>
      </w:pPr>
      <w:r>
        <w:separator/>
      </w:r>
    </w:p>
  </w:footnote>
  <w:footnote w:type="continuationSeparator" w:id="0">
    <w:p w14:paraId="339AE078" w14:textId="77777777" w:rsidR="00F374AF" w:rsidRDefault="00F374AF" w:rsidP="00CA1CA5">
      <w:pPr>
        <w:spacing w:after="0" w:line="240" w:lineRule="auto"/>
      </w:pPr>
      <w:r>
        <w:continuationSeparator/>
      </w:r>
    </w:p>
  </w:footnote>
  <w:footnote w:type="continuationNotice" w:id="1">
    <w:p w14:paraId="03FCFF9B" w14:textId="77777777" w:rsidR="00F374AF" w:rsidRDefault="00F374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429E"/>
    <w:multiLevelType w:val="hybridMultilevel"/>
    <w:tmpl w:val="C26EB1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FF1233"/>
    <w:multiLevelType w:val="hybridMultilevel"/>
    <w:tmpl w:val="B9E657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240763"/>
    <w:multiLevelType w:val="hybridMultilevel"/>
    <w:tmpl w:val="23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05542"/>
    <w:multiLevelType w:val="hybridMultilevel"/>
    <w:tmpl w:val="0CD6E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4A61FD"/>
    <w:multiLevelType w:val="hybridMultilevel"/>
    <w:tmpl w:val="D152C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3763A3"/>
    <w:multiLevelType w:val="hybridMultilevel"/>
    <w:tmpl w:val="3E34DD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AFA57BF"/>
    <w:multiLevelType w:val="hybridMultilevel"/>
    <w:tmpl w:val="1AAA3B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C8150D3"/>
    <w:multiLevelType w:val="hybridMultilevel"/>
    <w:tmpl w:val="FD147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48703043">
    <w:abstractNumId w:val="7"/>
  </w:num>
  <w:num w:numId="2" w16cid:durableId="450831155">
    <w:abstractNumId w:val="4"/>
  </w:num>
  <w:num w:numId="3" w16cid:durableId="275061542">
    <w:abstractNumId w:val="1"/>
  </w:num>
  <w:num w:numId="4" w16cid:durableId="1793328901">
    <w:abstractNumId w:val="6"/>
  </w:num>
  <w:num w:numId="5" w16cid:durableId="492064777">
    <w:abstractNumId w:val="3"/>
  </w:num>
  <w:num w:numId="6" w16cid:durableId="2113934857">
    <w:abstractNumId w:val="0"/>
  </w:num>
  <w:num w:numId="7" w16cid:durableId="245455930">
    <w:abstractNumId w:val="5"/>
  </w:num>
  <w:num w:numId="8" w16cid:durableId="1170288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5C66"/>
    <w:rsid w:val="0001465A"/>
    <w:rsid w:val="000152E9"/>
    <w:rsid w:val="000343E8"/>
    <w:rsid w:val="000412B1"/>
    <w:rsid w:val="00042E65"/>
    <w:rsid w:val="00042F18"/>
    <w:rsid w:val="00045914"/>
    <w:rsid w:val="00052C98"/>
    <w:rsid w:val="0007348B"/>
    <w:rsid w:val="00076481"/>
    <w:rsid w:val="00081C21"/>
    <w:rsid w:val="000835B4"/>
    <w:rsid w:val="00087C48"/>
    <w:rsid w:val="000968D4"/>
    <w:rsid w:val="000A4ED5"/>
    <w:rsid w:val="000C495E"/>
    <w:rsid w:val="000D1142"/>
    <w:rsid w:val="000D721A"/>
    <w:rsid w:val="000E58B7"/>
    <w:rsid w:val="000F43C4"/>
    <w:rsid w:val="000F6791"/>
    <w:rsid w:val="00103A4D"/>
    <w:rsid w:val="00111C21"/>
    <w:rsid w:val="00127B32"/>
    <w:rsid w:val="00137B32"/>
    <w:rsid w:val="001733E5"/>
    <w:rsid w:val="001878EE"/>
    <w:rsid w:val="00194E79"/>
    <w:rsid w:val="0019550C"/>
    <w:rsid w:val="00195E4A"/>
    <w:rsid w:val="00197CE1"/>
    <w:rsid w:val="001B1C4E"/>
    <w:rsid w:val="001B4DC5"/>
    <w:rsid w:val="001B79FA"/>
    <w:rsid w:val="001E3297"/>
    <w:rsid w:val="001E45DF"/>
    <w:rsid w:val="001E47D7"/>
    <w:rsid w:val="001F1EFD"/>
    <w:rsid w:val="00203264"/>
    <w:rsid w:val="0021357B"/>
    <w:rsid w:val="002336FC"/>
    <w:rsid w:val="00234295"/>
    <w:rsid w:val="00242DB9"/>
    <w:rsid w:val="002505D0"/>
    <w:rsid w:val="00250BBB"/>
    <w:rsid w:val="00257994"/>
    <w:rsid w:val="002613B1"/>
    <w:rsid w:val="00272FA8"/>
    <w:rsid w:val="00285577"/>
    <w:rsid w:val="00285FB3"/>
    <w:rsid w:val="00294CD0"/>
    <w:rsid w:val="00297D64"/>
    <w:rsid w:val="002A49CC"/>
    <w:rsid w:val="002A682E"/>
    <w:rsid w:val="002B305B"/>
    <w:rsid w:val="002B334E"/>
    <w:rsid w:val="002B74B0"/>
    <w:rsid w:val="002C068F"/>
    <w:rsid w:val="002C29CB"/>
    <w:rsid w:val="002D139A"/>
    <w:rsid w:val="002E257A"/>
    <w:rsid w:val="002E5BC2"/>
    <w:rsid w:val="002F20A1"/>
    <w:rsid w:val="002F7B79"/>
    <w:rsid w:val="00301488"/>
    <w:rsid w:val="00303115"/>
    <w:rsid w:val="003068FF"/>
    <w:rsid w:val="003123FD"/>
    <w:rsid w:val="0031243E"/>
    <w:rsid w:val="003124FD"/>
    <w:rsid w:val="00314AE0"/>
    <w:rsid w:val="00322D04"/>
    <w:rsid w:val="00335D0B"/>
    <w:rsid w:val="00344684"/>
    <w:rsid w:val="00355416"/>
    <w:rsid w:val="00356498"/>
    <w:rsid w:val="003609B7"/>
    <w:rsid w:val="00363694"/>
    <w:rsid w:val="0036373A"/>
    <w:rsid w:val="00363E65"/>
    <w:rsid w:val="003745EB"/>
    <w:rsid w:val="00377BAC"/>
    <w:rsid w:val="003848B1"/>
    <w:rsid w:val="003878D7"/>
    <w:rsid w:val="00390043"/>
    <w:rsid w:val="00396F5D"/>
    <w:rsid w:val="003B0C38"/>
    <w:rsid w:val="003C2CA7"/>
    <w:rsid w:val="003D163F"/>
    <w:rsid w:val="003D7BEC"/>
    <w:rsid w:val="003E2EF8"/>
    <w:rsid w:val="003F0F8F"/>
    <w:rsid w:val="003F3FAB"/>
    <w:rsid w:val="00422660"/>
    <w:rsid w:val="00424A90"/>
    <w:rsid w:val="00426C51"/>
    <w:rsid w:val="00426DE4"/>
    <w:rsid w:val="00434E83"/>
    <w:rsid w:val="00452314"/>
    <w:rsid w:val="0045399F"/>
    <w:rsid w:val="00461D39"/>
    <w:rsid w:val="004676FA"/>
    <w:rsid w:val="00475EBB"/>
    <w:rsid w:val="0048774B"/>
    <w:rsid w:val="004913C4"/>
    <w:rsid w:val="00491B69"/>
    <w:rsid w:val="00496FAE"/>
    <w:rsid w:val="004A1C54"/>
    <w:rsid w:val="004A2794"/>
    <w:rsid w:val="004A4352"/>
    <w:rsid w:val="004B3095"/>
    <w:rsid w:val="004B71D0"/>
    <w:rsid w:val="004B7A94"/>
    <w:rsid w:val="004C34A2"/>
    <w:rsid w:val="004C691A"/>
    <w:rsid w:val="004C7DB7"/>
    <w:rsid w:val="004D09E9"/>
    <w:rsid w:val="004D7501"/>
    <w:rsid w:val="004E0B6B"/>
    <w:rsid w:val="004F1A91"/>
    <w:rsid w:val="004F1DEE"/>
    <w:rsid w:val="004F3D94"/>
    <w:rsid w:val="00502D3B"/>
    <w:rsid w:val="00506763"/>
    <w:rsid w:val="00507C90"/>
    <w:rsid w:val="0051306E"/>
    <w:rsid w:val="0052122A"/>
    <w:rsid w:val="00522CAE"/>
    <w:rsid w:val="005236E0"/>
    <w:rsid w:val="0052535E"/>
    <w:rsid w:val="0052756B"/>
    <w:rsid w:val="00532E43"/>
    <w:rsid w:val="00535660"/>
    <w:rsid w:val="00535E91"/>
    <w:rsid w:val="00545C66"/>
    <w:rsid w:val="00547944"/>
    <w:rsid w:val="00550448"/>
    <w:rsid w:val="00560D68"/>
    <w:rsid w:val="00572A01"/>
    <w:rsid w:val="0057466B"/>
    <w:rsid w:val="00586A72"/>
    <w:rsid w:val="00592BDE"/>
    <w:rsid w:val="00593761"/>
    <w:rsid w:val="005944BB"/>
    <w:rsid w:val="005A1458"/>
    <w:rsid w:val="005B6FFA"/>
    <w:rsid w:val="005C3E60"/>
    <w:rsid w:val="005D24CC"/>
    <w:rsid w:val="005D756A"/>
    <w:rsid w:val="005F4688"/>
    <w:rsid w:val="006174C9"/>
    <w:rsid w:val="00621908"/>
    <w:rsid w:val="00623E3C"/>
    <w:rsid w:val="006406D5"/>
    <w:rsid w:val="00647F10"/>
    <w:rsid w:val="00655F9B"/>
    <w:rsid w:val="00661C2C"/>
    <w:rsid w:val="00667FDF"/>
    <w:rsid w:val="00683071"/>
    <w:rsid w:val="006835BF"/>
    <w:rsid w:val="00690632"/>
    <w:rsid w:val="0069282B"/>
    <w:rsid w:val="006A0BB7"/>
    <w:rsid w:val="006A2ED0"/>
    <w:rsid w:val="006B5633"/>
    <w:rsid w:val="006C6583"/>
    <w:rsid w:val="006C69E6"/>
    <w:rsid w:val="006D2EBA"/>
    <w:rsid w:val="006E24CE"/>
    <w:rsid w:val="006E579F"/>
    <w:rsid w:val="006E7530"/>
    <w:rsid w:val="006F0635"/>
    <w:rsid w:val="00700B67"/>
    <w:rsid w:val="00705045"/>
    <w:rsid w:val="00705338"/>
    <w:rsid w:val="00705606"/>
    <w:rsid w:val="0070689F"/>
    <w:rsid w:val="007133EC"/>
    <w:rsid w:val="00716B97"/>
    <w:rsid w:val="007231A8"/>
    <w:rsid w:val="007244DD"/>
    <w:rsid w:val="00727638"/>
    <w:rsid w:val="007320ED"/>
    <w:rsid w:val="007405E5"/>
    <w:rsid w:val="007470BD"/>
    <w:rsid w:val="00754D4C"/>
    <w:rsid w:val="00755F3A"/>
    <w:rsid w:val="007869C2"/>
    <w:rsid w:val="007908E8"/>
    <w:rsid w:val="007A1665"/>
    <w:rsid w:val="007A6486"/>
    <w:rsid w:val="007A72E0"/>
    <w:rsid w:val="007B3F7E"/>
    <w:rsid w:val="007B677E"/>
    <w:rsid w:val="007C548A"/>
    <w:rsid w:val="007D7EF1"/>
    <w:rsid w:val="007E70DB"/>
    <w:rsid w:val="007F2122"/>
    <w:rsid w:val="007F4B0F"/>
    <w:rsid w:val="00810172"/>
    <w:rsid w:val="00817339"/>
    <w:rsid w:val="00817756"/>
    <w:rsid w:val="00823AFB"/>
    <w:rsid w:val="00825EFB"/>
    <w:rsid w:val="00834967"/>
    <w:rsid w:val="00847F70"/>
    <w:rsid w:val="0088076D"/>
    <w:rsid w:val="00882885"/>
    <w:rsid w:val="00884147"/>
    <w:rsid w:val="00887993"/>
    <w:rsid w:val="008925D7"/>
    <w:rsid w:val="00897963"/>
    <w:rsid w:val="008B072A"/>
    <w:rsid w:val="008B6F07"/>
    <w:rsid w:val="008C2491"/>
    <w:rsid w:val="008E31F3"/>
    <w:rsid w:val="009019EC"/>
    <w:rsid w:val="00907A94"/>
    <w:rsid w:val="00915420"/>
    <w:rsid w:val="00920C63"/>
    <w:rsid w:val="00923A0D"/>
    <w:rsid w:val="00925933"/>
    <w:rsid w:val="009305FF"/>
    <w:rsid w:val="00952015"/>
    <w:rsid w:val="00952A1D"/>
    <w:rsid w:val="009579BD"/>
    <w:rsid w:val="009642A5"/>
    <w:rsid w:val="00965861"/>
    <w:rsid w:val="00967029"/>
    <w:rsid w:val="0097199D"/>
    <w:rsid w:val="00975EAC"/>
    <w:rsid w:val="0098242A"/>
    <w:rsid w:val="009831E0"/>
    <w:rsid w:val="009952C3"/>
    <w:rsid w:val="009A1DC3"/>
    <w:rsid w:val="009A47B8"/>
    <w:rsid w:val="009A4AEF"/>
    <w:rsid w:val="009B1CB3"/>
    <w:rsid w:val="009B48A8"/>
    <w:rsid w:val="009D5D60"/>
    <w:rsid w:val="009E1216"/>
    <w:rsid w:val="009E1C7A"/>
    <w:rsid w:val="009E2E3E"/>
    <w:rsid w:val="009F57F9"/>
    <w:rsid w:val="009F7072"/>
    <w:rsid w:val="00A00447"/>
    <w:rsid w:val="00A07ED1"/>
    <w:rsid w:val="00A10D24"/>
    <w:rsid w:val="00A241AF"/>
    <w:rsid w:val="00A3518D"/>
    <w:rsid w:val="00A401B9"/>
    <w:rsid w:val="00A44810"/>
    <w:rsid w:val="00A44C9E"/>
    <w:rsid w:val="00A51CB9"/>
    <w:rsid w:val="00A57821"/>
    <w:rsid w:val="00A8601A"/>
    <w:rsid w:val="00A8726B"/>
    <w:rsid w:val="00A97600"/>
    <w:rsid w:val="00A97D07"/>
    <w:rsid w:val="00A97EE6"/>
    <w:rsid w:val="00AB4189"/>
    <w:rsid w:val="00AB45E7"/>
    <w:rsid w:val="00AC49CF"/>
    <w:rsid w:val="00AD7CD6"/>
    <w:rsid w:val="00AE5249"/>
    <w:rsid w:val="00AE5A00"/>
    <w:rsid w:val="00AF4EF6"/>
    <w:rsid w:val="00B00610"/>
    <w:rsid w:val="00B03CE5"/>
    <w:rsid w:val="00B0592A"/>
    <w:rsid w:val="00B12DAA"/>
    <w:rsid w:val="00B13CD0"/>
    <w:rsid w:val="00B2138F"/>
    <w:rsid w:val="00B31F92"/>
    <w:rsid w:val="00B50D90"/>
    <w:rsid w:val="00B52100"/>
    <w:rsid w:val="00B52E10"/>
    <w:rsid w:val="00B52F30"/>
    <w:rsid w:val="00B5551F"/>
    <w:rsid w:val="00B678DB"/>
    <w:rsid w:val="00B73723"/>
    <w:rsid w:val="00B8535B"/>
    <w:rsid w:val="00B865CA"/>
    <w:rsid w:val="00B86E32"/>
    <w:rsid w:val="00B94260"/>
    <w:rsid w:val="00B96513"/>
    <w:rsid w:val="00B96D1B"/>
    <w:rsid w:val="00BA2865"/>
    <w:rsid w:val="00BB03B2"/>
    <w:rsid w:val="00BC0406"/>
    <w:rsid w:val="00BD429E"/>
    <w:rsid w:val="00BD4CAC"/>
    <w:rsid w:val="00BE25F7"/>
    <w:rsid w:val="00BE6B05"/>
    <w:rsid w:val="00BF09D4"/>
    <w:rsid w:val="00BF3308"/>
    <w:rsid w:val="00BF5D1B"/>
    <w:rsid w:val="00BF6BA8"/>
    <w:rsid w:val="00C01140"/>
    <w:rsid w:val="00C02594"/>
    <w:rsid w:val="00C14E91"/>
    <w:rsid w:val="00C36FE4"/>
    <w:rsid w:val="00C370E9"/>
    <w:rsid w:val="00C4093B"/>
    <w:rsid w:val="00C410FA"/>
    <w:rsid w:val="00C445FA"/>
    <w:rsid w:val="00C46564"/>
    <w:rsid w:val="00C50090"/>
    <w:rsid w:val="00C51DB9"/>
    <w:rsid w:val="00C5376B"/>
    <w:rsid w:val="00C67D3F"/>
    <w:rsid w:val="00C83620"/>
    <w:rsid w:val="00C86F8C"/>
    <w:rsid w:val="00C94AFD"/>
    <w:rsid w:val="00CA1CA5"/>
    <w:rsid w:val="00CB5BC9"/>
    <w:rsid w:val="00CB6CF0"/>
    <w:rsid w:val="00CC2369"/>
    <w:rsid w:val="00CD0169"/>
    <w:rsid w:val="00CD1D4B"/>
    <w:rsid w:val="00CE1DEB"/>
    <w:rsid w:val="00CF3C40"/>
    <w:rsid w:val="00CF6DAC"/>
    <w:rsid w:val="00D001F0"/>
    <w:rsid w:val="00D10C8D"/>
    <w:rsid w:val="00D26F3C"/>
    <w:rsid w:val="00D277B7"/>
    <w:rsid w:val="00D60C3E"/>
    <w:rsid w:val="00D62A58"/>
    <w:rsid w:val="00D65B42"/>
    <w:rsid w:val="00D70401"/>
    <w:rsid w:val="00D72132"/>
    <w:rsid w:val="00D767C0"/>
    <w:rsid w:val="00D83960"/>
    <w:rsid w:val="00D910E5"/>
    <w:rsid w:val="00DA64A3"/>
    <w:rsid w:val="00DB501C"/>
    <w:rsid w:val="00DB5778"/>
    <w:rsid w:val="00DC22A1"/>
    <w:rsid w:val="00DD0F23"/>
    <w:rsid w:val="00DD0F96"/>
    <w:rsid w:val="00DD522B"/>
    <w:rsid w:val="00DD6015"/>
    <w:rsid w:val="00DE7B90"/>
    <w:rsid w:val="00DF2940"/>
    <w:rsid w:val="00DF5A62"/>
    <w:rsid w:val="00E028EA"/>
    <w:rsid w:val="00E151B3"/>
    <w:rsid w:val="00E15BC9"/>
    <w:rsid w:val="00E20816"/>
    <w:rsid w:val="00E20C7B"/>
    <w:rsid w:val="00E2523C"/>
    <w:rsid w:val="00E30183"/>
    <w:rsid w:val="00E341A8"/>
    <w:rsid w:val="00E47A00"/>
    <w:rsid w:val="00E51735"/>
    <w:rsid w:val="00E631A0"/>
    <w:rsid w:val="00E63DF6"/>
    <w:rsid w:val="00E671AD"/>
    <w:rsid w:val="00E672B5"/>
    <w:rsid w:val="00E72A74"/>
    <w:rsid w:val="00E76E80"/>
    <w:rsid w:val="00E84DB4"/>
    <w:rsid w:val="00E9690A"/>
    <w:rsid w:val="00EB6D8E"/>
    <w:rsid w:val="00EE1E02"/>
    <w:rsid w:val="00EF5F81"/>
    <w:rsid w:val="00F00B21"/>
    <w:rsid w:val="00F36767"/>
    <w:rsid w:val="00F374AF"/>
    <w:rsid w:val="00F400E6"/>
    <w:rsid w:val="00F42F69"/>
    <w:rsid w:val="00F45C14"/>
    <w:rsid w:val="00F547C4"/>
    <w:rsid w:val="00F56396"/>
    <w:rsid w:val="00F648F9"/>
    <w:rsid w:val="00F910A5"/>
    <w:rsid w:val="00F91FEB"/>
    <w:rsid w:val="00FA34D1"/>
    <w:rsid w:val="00FA46E1"/>
    <w:rsid w:val="00FB0FE5"/>
    <w:rsid w:val="00FB6414"/>
    <w:rsid w:val="00FC3746"/>
    <w:rsid w:val="00FD2115"/>
    <w:rsid w:val="00FE6B41"/>
    <w:rsid w:val="00FF0310"/>
    <w:rsid w:val="0381FE53"/>
    <w:rsid w:val="03DF7A94"/>
    <w:rsid w:val="0444F98B"/>
    <w:rsid w:val="0685B127"/>
    <w:rsid w:val="0C8790C6"/>
    <w:rsid w:val="0F1033AE"/>
    <w:rsid w:val="104588F9"/>
    <w:rsid w:val="11E51705"/>
    <w:rsid w:val="13187412"/>
    <w:rsid w:val="15DDF925"/>
    <w:rsid w:val="1806B659"/>
    <w:rsid w:val="1890A437"/>
    <w:rsid w:val="19862C97"/>
    <w:rsid w:val="1987F2FF"/>
    <w:rsid w:val="245C7A73"/>
    <w:rsid w:val="25318563"/>
    <w:rsid w:val="2723BA5B"/>
    <w:rsid w:val="27D1576F"/>
    <w:rsid w:val="296F85B0"/>
    <w:rsid w:val="2CC77BA9"/>
    <w:rsid w:val="2DAE8BB9"/>
    <w:rsid w:val="2EBA7054"/>
    <w:rsid w:val="314D1B76"/>
    <w:rsid w:val="3165CFEE"/>
    <w:rsid w:val="3616F2A1"/>
    <w:rsid w:val="38EE1732"/>
    <w:rsid w:val="3E122B70"/>
    <w:rsid w:val="4527E6CB"/>
    <w:rsid w:val="47DEB52A"/>
    <w:rsid w:val="47F35498"/>
    <w:rsid w:val="48322469"/>
    <w:rsid w:val="48839B6A"/>
    <w:rsid w:val="4C72BF04"/>
    <w:rsid w:val="4EDF07C9"/>
    <w:rsid w:val="53870C1A"/>
    <w:rsid w:val="568A34F5"/>
    <w:rsid w:val="56EC41D6"/>
    <w:rsid w:val="58E0AF5C"/>
    <w:rsid w:val="5BB8D00C"/>
    <w:rsid w:val="5D4A4B6A"/>
    <w:rsid w:val="633759C5"/>
    <w:rsid w:val="6359A835"/>
    <w:rsid w:val="66B12EEF"/>
    <w:rsid w:val="69B9CE5E"/>
    <w:rsid w:val="6F05CA4F"/>
    <w:rsid w:val="6F89910F"/>
    <w:rsid w:val="7634168F"/>
    <w:rsid w:val="7BF3C2C1"/>
    <w:rsid w:val="7D1FC9C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AAF4"/>
  <w15:docId w15:val="{5474D53D-4C3D-4456-A3CF-0C96AD1C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D90"/>
  </w:style>
  <w:style w:type="paragraph" w:styleId="Balk1">
    <w:name w:val="heading 1"/>
    <w:basedOn w:val="Normal"/>
    <w:next w:val="Normal"/>
    <w:link w:val="Balk1Char"/>
    <w:uiPriority w:val="9"/>
    <w:qFormat/>
    <w:rsid w:val="00CD0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E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45C6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45C66"/>
    <w:rPr>
      <w:rFonts w:eastAsiaTheme="minorEastAsia"/>
      <w:lang w:eastAsia="tr-TR"/>
    </w:rPr>
  </w:style>
  <w:style w:type="paragraph" w:styleId="KonuBal">
    <w:name w:val="Title"/>
    <w:basedOn w:val="Normal"/>
    <w:next w:val="Normal"/>
    <w:link w:val="KonuBalChar"/>
    <w:uiPriority w:val="10"/>
    <w:qFormat/>
    <w:rsid w:val="00CD0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D0169"/>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CD0169"/>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CD0169"/>
    <w:pPr>
      <w:ind w:left="720"/>
      <w:contextualSpacing/>
    </w:pPr>
  </w:style>
  <w:style w:type="character" w:customStyle="1" w:styleId="Balk2Char">
    <w:name w:val="Başlık 2 Char"/>
    <w:basedOn w:val="VarsaylanParagrafYazTipi"/>
    <w:link w:val="Balk2"/>
    <w:uiPriority w:val="9"/>
    <w:rsid w:val="001E329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C69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D139A"/>
    <w:rPr>
      <w:color w:val="0563C1" w:themeColor="hyperlink"/>
      <w:u w:val="single"/>
    </w:rPr>
  </w:style>
  <w:style w:type="character" w:styleId="zmlenmeyenBahsetme">
    <w:name w:val="Unresolved Mention"/>
    <w:basedOn w:val="VarsaylanParagrafYazTipi"/>
    <w:uiPriority w:val="99"/>
    <w:semiHidden/>
    <w:unhideWhenUsed/>
    <w:rsid w:val="002D139A"/>
    <w:rPr>
      <w:color w:val="605E5C"/>
      <w:shd w:val="clear" w:color="auto" w:fill="E1DFDD"/>
    </w:rPr>
  </w:style>
  <w:style w:type="character" w:styleId="zlenenKpr">
    <w:name w:val="FollowedHyperlink"/>
    <w:basedOn w:val="VarsaylanParagrafYazTipi"/>
    <w:uiPriority w:val="99"/>
    <w:semiHidden/>
    <w:unhideWhenUsed/>
    <w:rsid w:val="00D83960"/>
    <w:rPr>
      <w:color w:val="954F72" w:themeColor="followedHyperlink"/>
      <w:u w:val="single"/>
    </w:rPr>
  </w:style>
  <w:style w:type="paragraph" w:styleId="stBilgi">
    <w:name w:val="header"/>
    <w:basedOn w:val="Normal"/>
    <w:link w:val="stBilgiChar"/>
    <w:uiPriority w:val="99"/>
    <w:unhideWhenUsed/>
    <w:rsid w:val="00CA1CA5"/>
    <w:pPr>
      <w:tabs>
        <w:tab w:val="center" w:pos="4153"/>
        <w:tab w:val="right" w:pos="8306"/>
      </w:tabs>
      <w:spacing w:after="0" w:line="240" w:lineRule="auto"/>
    </w:pPr>
  </w:style>
  <w:style w:type="character" w:customStyle="1" w:styleId="stBilgiChar">
    <w:name w:val="Üst Bilgi Char"/>
    <w:basedOn w:val="VarsaylanParagrafYazTipi"/>
    <w:link w:val="stBilgi"/>
    <w:uiPriority w:val="99"/>
    <w:rsid w:val="00CA1CA5"/>
  </w:style>
  <w:style w:type="paragraph" w:styleId="AltBilgi">
    <w:name w:val="footer"/>
    <w:basedOn w:val="Normal"/>
    <w:link w:val="AltBilgiChar"/>
    <w:uiPriority w:val="99"/>
    <w:unhideWhenUsed/>
    <w:rsid w:val="00CA1CA5"/>
    <w:pPr>
      <w:tabs>
        <w:tab w:val="center" w:pos="4153"/>
        <w:tab w:val="right" w:pos="8306"/>
      </w:tabs>
      <w:spacing w:after="0" w:line="240" w:lineRule="auto"/>
    </w:pPr>
  </w:style>
  <w:style w:type="character" w:customStyle="1" w:styleId="AltBilgiChar">
    <w:name w:val="Alt Bilgi Char"/>
    <w:basedOn w:val="VarsaylanParagrafYazTipi"/>
    <w:link w:val="AltBilgi"/>
    <w:uiPriority w:val="99"/>
    <w:rsid w:val="00C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9875">
      <w:bodyDiv w:val="1"/>
      <w:marLeft w:val="0"/>
      <w:marRight w:val="0"/>
      <w:marTop w:val="0"/>
      <w:marBottom w:val="0"/>
      <w:divBdr>
        <w:top w:val="none" w:sz="0" w:space="0" w:color="auto"/>
        <w:left w:val="none" w:sz="0" w:space="0" w:color="auto"/>
        <w:bottom w:val="none" w:sz="0" w:space="0" w:color="auto"/>
        <w:right w:val="none" w:sz="0" w:space="0" w:color="auto"/>
      </w:divBdr>
      <w:divsChild>
        <w:div w:id="1461991698">
          <w:marLeft w:val="0"/>
          <w:marRight w:val="0"/>
          <w:marTop w:val="0"/>
          <w:marBottom w:val="0"/>
          <w:divBdr>
            <w:top w:val="none" w:sz="0" w:space="0" w:color="auto"/>
            <w:left w:val="none" w:sz="0" w:space="0" w:color="auto"/>
            <w:bottom w:val="none" w:sz="0" w:space="0" w:color="auto"/>
            <w:right w:val="none" w:sz="0" w:space="0" w:color="auto"/>
          </w:divBdr>
          <w:divsChild>
            <w:div w:id="13042303">
              <w:marLeft w:val="0"/>
              <w:marRight w:val="0"/>
              <w:marTop w:val="0"/>
              <w:marBottom w:val="0"/>
              <w:divBdr>
                <w:top w:val="none" w:sz="0" w:space="0" w:color="auto"/>
                <w:left w:val="none" w:sz="0" w:space="0" w:color="auto"/>
                <w:bottom w:val="none" w:sz="0" w:space="0" w:color="auto"/>
                <w:right w:val="none" w:sz="0" w:space="0" w:color="auto"/>
              </w:divBdr>
            </w:div>
            <w:div w:id="16349220">
              <w:marLeft w:val="0"/>
              <w:marRight w:val="0"/>
              <w:marTop w:val="0"/>
              <w:marBottom w:val="0"/>
              <w:divBdr>
                <w:top w:val="none" w:sz="0" w:space="0" w:color="auto"/>
                <w:left w:val="none" w:sz="0" w:space="0" w:color="auto"/>
                <w:bottom w:val="none" w:sz="0" w:space="0" w:color="auto"/>
                <w:right w:val="none" w:sz="0" w:space="0" w:color="auto"/>
              </w:divBdr>
            </w:div>
            <w:div w:id="37166610">
              <w:marLeft w:val="0"/>
              <w:marRight w:val="0"/>
              <w:marTop w:val="0"/>
              <w:marBottom w:val="0"/>
              <w:divBdr>
                <w:top w:val="none" w:sz="0" w:space="0" w:color="auto"/>
                <w:left w:val="none" w:sz="0" w:space="0" w:color="auto"/>
                <w:bottom w:val="none" w:sz="0" w:space="0" w:color="auto"/>
                <w:right w:val="none" w:sz="0" w:space="0" w:color="auto"/>
              </w:divBdr>
            </w:div>
            <w:div w:id="54477217">
              <w:marLeft w:val="0"/>
              <w:marRight w:val="0"/>
              <w:marTop w:val="0"/>
              <w:marBottom w:val="0"/>
              <w:divBdr>
                <w:top w:val="none" w:sz="0" w:space="0" w:color="auto"/>
                <w:left w:val="none" w:sz="0" w:space="0" w:color="auto"/>
                <w:bottom w:val="none" w:sz="0" w:space="0" w:color="auto"/>
                <w:right w:val="none" w:sz="0" w:space="0" w:color="auto"/>
              </w:divBdr>
            </w:div>
            <w:div w:id="65615137">
              <w:marLeft w:val="0"/>
              <w:marRight w:val="0"/>
              <w:marTop w:val="0"/>
              <w:marBottom w:val="0"/>
              <w:divBdr>
                <w:top w:val="none" w:sz="0" w:space="0" w:color="auto"/>
                <w:left w:val="none" w:sz="0" w:space="0" w:color="auto"/>
                <w:bottom w:val="none" w:sz="0" w:space="0" w:color="auto"/>
                <w:right w:val="none" w:sz="0" w:space="0" w:color="auto"/>
              </w:divBdr>
            </w:div>
            <w:div w:id="96290303">
              <w:marLeft w:val="0"/>
              <w:marRight w:val="0"/>
              <w:marTop w:val="0"/>
              <w:marBottom w:val="0"/>
              <w:divBdr>
                <w:top w:val="none" w:sz="0" w:space="0" w:color="auto"/>
                <w:left w:val="none" w:sz="0" w:space="0" w:color="auto"/>
                <w:bottom w:val="none" w:sz="0" w:space="0" w:color="auto"/>
                <w:right w:val="none" w:sz="0" w:space="0" w:color="auto"/>
              </w:divBdr>
            </w:div>
            <w:div w:id="155342488">
              <w:marLeft w:val="0"/>
              <w:marRight w:val="0"/>
              <w:marTop w:val="0"/>
              <w:marBottom w:val="0"/>
              <w:divBdr>
                <w:top w:val="none" w:sz="0" w:space="0" w:color="auto"/>
                <w:left w:val="none" w:sz="0" w:space="0" w:color="auto"/>
                <w:bottom w:val="none" w:sz="0" w:space="0" w:color="auto"/>
                <w:right w:val="none" w:sz="0" w:space="0" w:color="auto"/>
              </w:divBdr>
            </w:div>
            <w:div w:id="164521000">
              <w:marLeft w:val="0"/>
              <w:marRight w:val="0"/>
              <w:marTop w:val="0"/>
              <w:marBottom w:val="0"/>
              <w:divBdr>
                <w:top w:val="none" w:sz="0" w:space="0" w:color="auto"/>
                <w:left w:val="none" w:sz="0" w:space="0" w:color="auto"/>
                <w:bottom w:val="none" w:sz="0" w:space="0" w:color="auto"/>
                <w:right w:val="none" w:sz="0" w:space="0" w:color="auto"/>
              </w:divBdr>
            </w:div>
            <w:div w:id="312561789">
              <w:marLeft w:val="0"/>
              <w:marRight w:val="0"/>
              <w:marTop w:val="0"/>
              <w:marBottom w:val="0"/>
              <w:divBdr>
                <w:top w:val="none" w:sz="0" w:space="0" w:color="auto"/>
                <w:left w:val="none" w:sz="0" w:space="0" w:color="auto"/>
                <w:bottom w:val="none" w:sz="0" w:space="0" w:color="auto"/>
                <w:right w:val="none" w:sz="0" w:space="0" w:color="auto"/>
              </w:divBdr>
            </w:div>
            <w:div w:id="369652270">
              <w:marLeft w:val="0"/>
              <w:marRight w:val="0"/>
              <w:marTop w:val="0"/>
              <w:marBottom w:val="0"/>
              <w:divBdr>
                <w:top w:val="none" w:sz="0" w:space="0" w:color="auto"/>
                <w:left w:val="none" w:sz="0" w:space="0" w:color="auto"/>
                <w:bottom w:val="none" w:sz="0" w:space="0" w:color="auto"/>
                <w:right w:val="none" w:sz="0" w:space="0" w:color="auto"/>
              </w:divBdr>
            </w:div>
            <w:div w:id="384260262">
              <w:marLeft w:val="0"/>
              <w:marRight w:val="0"/>
              <w:marTop w:val="0"/>
              <w:marBottom w:val="0"/>
              <w:divBdr>
                <w:top w:val="none" w:sz="0" w:space="0" w:color="auto"/>
                <w:left w:val="none" w:sz="0" w:space="0" w:color="auto"/>
                <w:bottom w:val="none" w:sz="0" w:space="0" w:color="auto"/>
                <w:right w:val="none" w:sz="0" w:space="0" w:color="auto"/>
              </w:divBdr>
            </w:div>
            <w:div w:id="424427765">
              <w:marLeft w:val="0"/>
              <w:marRight w:val="0"/>
              <w:marTop w:val="0"/>
              <w:marBottom w:val="0"/>
              <w:divBdr>
                <w:top w:val="none" w:sz="0" w:space="0" w:color="auto"/>
                <w:left w:val="none" w:sz="0" w:space="0" w:color="auto"/>
                <w:bottom w:val="none" w:sz="0" w:space="0" w:color="auto"/>
                <w:right w:val="none" w:sz="0" w:space="0" w:color="auto"/>
              </w:divBdr>
            </w:div>
            <w:div w:id="443500761">
              <w:marLeft w:val="0"/>
              <w:marRight w:val="0"/>
              <w:marTop w:val="0"/>
              <w:marBottom w:val="0"/>
              <w:divBdr>
                <w:top w:val="none" w:sz="0" w:space="0" w:color="auto"/>
                <w:left w:val="none" w:sz="0" w:space="0" w:color="auto"/>
                <w:bottom w:val="none" w:sz="0" w:space="0" w:color="auto"/>
                <w:right w:val="none" w:sz="0" w:space="0" w:color="auto"/>
              </w:divBdr>
            </w:div>
            <w:div w:id="492180013">
              <w:marLeft w:val="0"/>
              <w:marRight w:val="0"/>
              <w:marTop w:val="0"/>
              <w:marBottom w:val="0"/>
              <w:divBdr>
                <w:top w:val="none" w:sz="0" w:space="0" w:color="auto"/>
                <w:left w:val="none" w:sz="0" w:space="0" w:color="auto"/>
                <w:bottom w:val="none" w:sz="0" w:space="0" w:color="auto"/>
                <w:right w:val="none" w:sz="0" w:space="0" w:color="auto"/>
              </w:divBdr>
            </w:div>
            <w:div w:id="492839886">
              <w:marLeft w:val="0"/>
              <w:marRight w:val="0"/>
              <w:marTop w:val="0"/>
              <w:marBottom w:val="0"/>
              <w:divBdr>
                <w:top w:val="none" w:sz="0" w:space="0" w:color="auto"/>
                <w:left w:val="none" w:sz="0" w:space="0" w:color="auto"/>
                <w:bottom w:val="none" w:sz="0" w:space="0" w:color="auto"/>
                <w:right w:val="none" w:sz="0" w:space="0" w:color="auto"/>
              </w:divBdr>
            </w:div>
            <w:div w:id="498735374">
              <w:marLeft w:val="0"/>
              <w:marRight w:val="0"/>
              <w:marTop w:val="0"/>
              <w:marBottom w:val="0"/>
              <w:divBdr>
                <w:top w:val="none" w:sz="0" w:space="0" w:color="auto"/>
                <w:left w:val="none" w:sz="0" w:space="0" w:color="auto"/>
                <w:bottom w:val="none" w:sz="0" w:space="0" w:color="auto"/>
                <w:right w:val="none" w:sz="0" w:space="0" w:color="auto"/>
              </w:divBdr>
            </w:div>
            <w:div w:id="507870027">
              <w:marLeft w:val="0"/>
              <w:marRight w:val="0"/>
              <w:marTop w:val="0"/>
              <w:marBottom w:val="0"/>
              <w:divBdr>
                <w:top w:val="none" w:sz="0" w:space="0" w:color="auto"/>
                <w:left w:val="none" w:sz="0" w:space="0" w:color="auto"/>
                <w:bottom w:val="none" w:sz="0" w:space="0" w:color="auto"/>
                <w:right w:val="none" w:sz="0" w:space="0" w:color="auto"/>
              </w:divBdr>
            </w:div>
            <w:div w:id="577133874">
              <w:marLeft w:val="0"/>
              <w:marRight w:val="0"/>
              <w:marTop w:val="0"/>
              <w:marBottom w:val="0"/>
              <w:divBdr>
                <w:top w:val="none" w:sz="0" w:space="0" w:color="auto"/>
                <w:left w:val="none" w:sz="0" w:space="0" w:color="auto"/>
                <w:bottom w:val="none" w:sz="0" w:space="0" w:color="auto"/>
                <w:right w:val="none" w:sz="0" w:space="0" w:color="auto"/>
              </w:divBdr>
            </w:div>
            <w:div w:id="594824772">
              <w:marLeft w:val="0"/>
              <w:marRight w:val="0"/>
              <w:marTop w:val="0"/>
              <w:marBottom w:val="0"/>
              <w:divBdr>
                <w:top w:val="none" w:sz="0" w:space="0" w:color="auto"/>
                <w:left w:val="none" w:sz="0" w:space="0" w:color="auto"/>
                <w:bottom w:val="none" w:sz="0" w:space="0" w:color="auto"/>
                <w:right w:val="none" w:sz="0" w:space="0" w:color="auto"/>
              </w:divBdr>
            </w:div>
            <w:div w:id="672687656">
              <w:marLeft w:val="0"/>
              <w:marRight w:val="0"/>
              <w:marTop w:val="0"/>
              <w:marBottom w:val="0"/>
              <w:divBdr>
                <w:top w:val="none" w:sz="0" w:space="0" w:color="auto"/>
                <w:left w:val="none" w:sz="0" w:space="0" w:color="auto"/>
                <w:bottom w:val="none" w:sz="0" w:space="0" w:color="auto"/>
                <w:right w:val="none" w:sz="0" w:space="0" w:color="auto"/>
              </w:divBdr>
            </w:div>
            <w:div w:id="726798674">
              <w:marLeft w:val="0"/>
              <w:marRight w:val="0"/>
              <w:marTop w:val="0"/>
              <w:marBottom w:val="0"/>
              <w:divBdr>
                <w:top w:val="none" w:sz="0" w:space="0" w:color="auto"/>
                <w:left w:val="none" w:sz="0" w:space="0" w:color="auto"/>
                <w:bottom w:val="none" w:sz="0" w:space="0" w:color="auto"/>
                <w:right w:val="none" w:sz="0" w:space="0" w:color="auto"/>
              </w:divBdr>
            </w:div>
            <w:div w:id="739642504">
              <w:marLeft w:val="0"/>
              <w:marRight w:val="0"/>
              <w:marTop w:val="0"/>
              <w:marBottom w:val="0"/>
              <w:divBdr>
                <w:top w:val="none" w:sz="0" w:space="0" w:color="auto"/>
                <w:left w:val="none" w:sz="0" w:space="0" w:color="auto"/>
                <w:bottom w:val="none" w:sz="0" w:space="0" w:color="auto"/>
                <w:right w:val="none" w:sz="0" w:space="0" w:color="auto"/>
              </w:divBdr>
            </w:div>
            <w:div w:id="784809749">
              <w:marLeft w:val="0"/>
              <w:marRight w:val="0"/>
              <w:marTop w:val="0"/>
              <w:marBottom w:val="0"/>
              <w:divBdr>
                <w:top w:val="none" w:sz="0" w:space="0" w:color="auto"/>
                <w:left w:val="none" w:sz="0" w:space="0" w:color="auto"/>
                <w:bottom w:val="none" w:sz="0" w:space="0" w:color="auto"/>
                <w:right w:val="none" w:sz="0" w:space="0" w:color="auto"/>
              </w:divBdr>
            </w:div>
            <w:div w:id="923104603">
              <w:marLeft w:val="0"/>
              <w:marRight w:val="0"/>
              <w:marTop w:val="0"/>
              <w:marBottom w:val="0"/>
              <w:divBdr>
                <w:top w:val="none" w:sz="0" w:space="0" w:color="auto"/>
                <w:left w:val="none" w:sz="0" w:space="0" w:color="auto"/>
                <w:bottom w:val="none" w:sz="0" w:space="0" w:color="auto"/>
                <w:right w:val="none" w:sz="0" w:space="0" w:color="auto"/>
              </w:divBdr>
            </w:div>
            <w:div w:id="953907377">
              <w:marLeft w:val="0"/>
              <w:marRight w:val="0"/>
              <w:marTop w:val="0"/>
              <w:marBottom w:val="0"/>
              <w:divBdr>
                <w:top w:val="none" w:sz="0" w:space="0" w:color="auto"/>
                <w:left w:val="none" w:sz="0" w:space="0" w:color="auto"/>
                <w:bottom w:val="none" w:sz="0" w:space="0" w:color="auto"/>
                <w:right w:val="none" w:sz="0" w:space="0" w:color="auto"/>
              </w:divBdr>
            </w:div>
            <w:div w:id="1003632535">
              <w:marLeft w:val="0"/>
              <w:marRight w:val="0"/>
              <w:marTop w:val="0"/>
              <w:marBottom w:val="0"/>
              <w:divBdr>
                <w:top w:val="none" w:sz="0" w:space="0" w:color="auto"/>
                <w:left w:val="none" w:sz="0" w:space="0" w:color="auto"/>
                <w:bottom w:val="none" w:sz="0" w:space="0" w:color="auto"/>
                <w:right w:val="none" w:sz="0" w:space="0" w:color="auto"/>
              </w:divBdr>
            </w:div>
            <w:div w:id="1036661880">
              <w:marLeft w:val="0"/>
              <w:marRight w:val="0"/>
              <w:marTop w:val="0"/>
              <w:marBottom w:val="0"/>
              <w:divBdr>
                <w:top w:val="none" w:sz="0" w:space="0" w:color="auto"/>
                <w:left w:val="none" w:sz="0" w:space="0" w:color="auto"/>
                <w:bottom w:val="none" w:sz="0" w:space="0" w:color="auto"/>
                <w:right w:val="none" w:sz="0" w:space="0" w:color="auto"/>
              </w:divBdr>
            </w:div>
            <w:div w:id="1085540046">
              <w:marLeft w:val="0"/>
              <w:marRight w:val="0"/>
              <w:marTop w:val="0"/>
              <w:marBottom w:val="0"/>
              <w:divBdr>
                <w:top w:val="none" w:sz="0" w:space="0" w:color="auto"/>
                <w:left w:val="none" w:sz="0" w:space="0" w:color="auto"/>
                <w:bottom w:val="none" w:sz="0" w:space="0" w:color="auto"/>
                <w:right w:val="none" w:sz="0" w:space="0" w:color="auto"/>
              </w:divBdr>
            </w:div>
            <w:div w:id="1090198652">
              <w:marLeft w:val="0"/>
              <w:marRight w:val="0"/>
              <w:marTop w:val="0"/>
              <w:marBottom w:val="0"/>
              <w:divBdr>
                <w:top w:val="none" w:sz="0" w:space="0" w:color="auto"/>
                <w:left w:val="none" w:sz="0" w:space="0" w:color="auto"/>
                <w:bottom w:val="none" w:sz="0" w:space="0" w:color="auto"/>
                <w:right w:val="none" w:sz="0" w:space="0" w:color="auto"/>
              </w:divBdr>
            </w:div>
            <w:div w:id="1152452178">
              <w:marLeft w:val="0"/>
              <w:marRight w:val="0"/>
              <w:marTop w:val="0"/>
              <w:marBottom w:val="0"/>
              <w:divBdr>
                <w:top w:val="none" w:sz="0" w:space="0" w:color="auto"/>
                <w:left w:val="none" w:sz="0" w:space="0" w:color="auto"/>
                <w:bottom w:val="none" w:sz="0" w:space="0" w:color="auto"/>
                <w:right w:val="none" w:sz="0" w:space="0" w:color="auto"/>
              </w:divBdr>
            </w:div>
            <w:div w:id="1153328369">
              <w:marLeft w:val="0"/>
              <w:marRight w:val="0"/>
              <w:marTop w:val="0"/>
              <w:marBottom w:val="0"/>
              <w:divBdr>
                <w:top w:val="none" w:sz="0" w:space="0" w:color="auto"/>
                <w:left w:val="none" w:sz="0" w:space="0" w:color="auto"/>
                <w:bottom w:val="none" w:sz="0" w:space="0" w:color="auto"/>
                <w:right w:val="none" w:sz="0" w:space="0" w:color="auto"/>
              </w:divBdr>
            </w:div>
            <w:div w:id="1168180744">
              <w:marLeft w:val="0"/>
              <w:marRight w:val="0"/>
              <w:marTop w:val="0"/>
              <w:marBottom w:val="0"/>
              <w:divBdr>
                <w:top w:val="none" w:sz="0" w:space="0" w:color="auto"/>
                <w:left w:val="none" w:sz="0" w:space="0" w:color="auto"/>
                <w:bottom w:val="none" w:sz="0" w:space="0" w:color="auto"/>
                <w:right w:val="none" w:sz="0" w:space="0" w:color="auto"/>
              </w:divBdr>
            </w:div>
            <w:div w:id="1181746574">
              <w:marLeft w:val="0"/>
              <w:marRight w:val="0"/>
              <w:marTop w:val="0"/>
              <w:marBottom w:val="0"/>
              <w:divBdr>
                <w:top w:val="none" w:sz="0" w:space="0" w:color="auto"/>
                <w:left w:val="none" w:sz="0" w:space="0" w:color="auto"/>
                <w:bottom w:val="none" w:sz="0" w:space="0" w:color="auto"/>
                <w:right w:val="none" w:sz="0" w:space="0" w:color="auto"/>
              </w:divBdr>
            </w:div>
            <w:div w:id="1211452901">
              <w:marLeft w:val="0"/>
              <w:marRight w:val="0"/>
              <w:marTop w:val="0"/>
              <w:marBottom w:val="0"/>
              <w:divBdr>
                <w:top w:val="none" w:sz="0" w:space="0" w:color="auto"/>
                <w:left w:val="none" w:sz="0" w:space="0" w:color="auto"/>
                <w:bottom w:val="none" w:sz="0" w:space="0" w:color="auto"/>
                <w:right w:val="none" w:sz="0" w:space="0" w:color="auto"/>
              </w:divBdr>
            </w:div>
            <w:div w:id="1215702405">
              <w:marLeft w:val="0"/>
              <w:marRight w:val="0"/>
              <w:marTop w:val="0"/>
              <w:marBottom w:val="0"/>
              <w:divBdr>
                <w:top w:val="none" w:sz="0" w:space="0" w:color="auto"/>
                <w:left w:val="none" w:sz="0" w:space="0" w:color="auto"/>
                <w:bottom w:val="none" w:sz="0" w:space="0" w:color="auto"/>
                <w:right w:val="none" w:sz="0" w:space="0" w:color="auto"/>
              </w:divBdr>
            </w:div>
            <w:div w:id="1229658277">
              <w:marLeft w:val="0"/>
              <w:marRight w:val="0"/>
              <w:marTop w:val="0"/>
              <w:marBottom w:val="0"/>
              <w:divBdr>
                <w:top w:val="none" w:sz="0" w:space="0" w:color="auto"/>
                <w:left w:val="none" w:sz="0" w:space="0" w:color="auto"/>
                <w:bottom w:val="none" w:sz="0" w:space="0" w:color="auto"/>
                <w:right w:val="none" w:sz="0" w:space="0" w:color="auto"/>
              </w:divBdr>
            </w:div>
            <w:div w:id="1297881204">
              <w:marLeft w:val="0"/>
              <w:marRight w:val="0"/>
              <w:marTop w:val="0"/>
              <w:marBottom w:val="0"/>
              <w:divBdr>
                <w:top w:val="none" w:sz="0" w:space="0" w:color="auto"/>
                <w:left w:val="none" w:sz="0" w:space="0" w:color="auto"/>
                <w:bottom w:val="none" w:sz="0" w:space="0" w:color="auto"/>
                <w:right w:val="none" w:sz="0" w:space="0" w:color="auto"/>
              </w:divBdr>
            </w:div>
            <w:div w:id="1369452950">
              <w:marLeft w:val="0"/>
              <w:marRight w:val="0"/>
              <w:marTop w:val="0"/>
              <w:marBottom w:val="0"/>
              <w:divBdr>
                <w:top w:val="none" w:sz="0" w:space="0" w:color="auto"/>
                <w:left w:val="none" w:sz="0" w:space="0" w:color="auto"/>
                <w:bottom w:val="none" w:sz="0" w:space="0" w:color="auto"/>
                <w:right w:val="none" w:sz="0" w:space="0" w:color="auto"/>
              </w:divBdr>
            </w:div>
            <w:div w:id="1371805124">
              <w:marLeft w:val="0"/>
              <w:marRight w:val="0"/>
              <w:marTop w:val="0"/>
              <w:marBottom w:val="0"/>
              <w:divBdr>
                <w:top w:val="none" w:sz="0" w:space="0" w:color="auto"/>
                <w:left w:val="none" w:sz="0" w:space="0" w:color="auto"/>
                <w:bottom w:val="none" w:sz="0" w:space="0" w:color="auto"/>
                <w:right w:val="none" w:sz="0" w:space="0" w:color="auto"/>
              </w:divBdr>
            </w:div>
            <w:div w:id="1373187363">
              <w:marLeft w:val="0"/>
              <w:marRight w:val="0"/>
              <w:marTop w:val="0"/>
              <w:marBottom w:val="0"/>
              <w:divBdr>
                <w:top w:val="none" w:sz="0" w:space="0" w:color="auto"/>
                <w:left w:val="none" w:sz="0" w:space="0" w:color="auto"/>
                <w:bottom w:val="none" w:sz="0" w:space="0" w:color="auto"/>
                <w:right w:val="none" w:sz="0" w:space="0" w:color="auto"/>
              </w:divBdr>
            </w:div>
            <w:div w:id="1452936871">
              <w:marLeft w:val="0"/>
              <w:marRight w:val="0"/>
              <w:marTop w:val="0"/>
              <w:marBottom w:val="0"/>
              <w:divBdr>
                <w:top w:val="none" w:sz="0" w:space="0" w:color="auto"/>
                <w:left w:val="none" w:sz="0" w:space="0" w:color="auto"/>
                <w:bottom w:val="none" w:sz="0" w:space="0" w:color="auto"/>
                <w:right w:val="none" w:sz="0" w:space="0" w:color="auto"/>
              </w:divBdr>
            </w:div>
            <w:div w:id="1537157590">
              <w:marLeft w:val="0"/>
              <w:marRight w:val="0"/>
              <w:marTop w:val="0"/>
              <w:marBottom w:val="0"/>
              <w:divBdr>
                <w:top w:val="none" w:sz="0" w:space="0" w:color="auto"/>
                <w:left w:val="none" w:sz="0" w:space="0" w:color="auto"/>
                <w:bottom w:val="none" w:sz="0" w:space="0" w:color="auto"/>
                <w:right w:val="none" w:sz="0" w:space="0" w:color="auto"/>
              </w:divBdr>
            </w:div>
            <w:div w:id="1544367213">
              <w:marLeft w:val="0"/>
              <w:marRight w:val="0"/>
              <w:marTop w:val="0"/>
              <w:marBottom w:val="0"/>
              <w:divBdr>
                <w:top w:val="none" w:sz="0" w:space="0" w:color="auto"/>
                <w:left w:val="none" w:sz="0" w:space="0" w:color="auto"/>
                <w:bottom w:val="none" w:sz="0" w:space="0" w:color="auto"/>
                <w:right w:val="none" w:sz="0" w:space="0" w:color="auto"/>
              </w:divBdr>
            </w:div>
            <w:div w:id="1600020690">
              <w:marLeft w:val="0"/>
              <w:marRight w:val="0"/>
              <w:marTop w:val="0"/>
              <w:marBottom w:val="0"/>
              <w:divBdr>
                <w:top w:val="none" w:sz="0" w:space="0" w:color="auto"/>
                <w:left w:val="none" w:sz="0" w:space="0" w:color="auto"/>
                <w:bottom w:val="none" w:sz="0" w:space="0" w:color="auto"/>
                <w:right w:val="none" w:sz="0" w:space="0" w:color="auto"/>
              </w:divBdr>
            </w:div>
            <w:div w:id="1622684444">
              <w:marLeft w:val="0"/>
              <w:marRight w:val="0"/>
              <w:marTop w:val="0"/>
              <w:marBottom w:val="0"/>
              <w:divBdr>
                <w:top w:val="none" w:sz="0" w:space="0" w:color="auto"/>
                <w:left w:val="none" w:sz="0" w:space="0" w:color="auto"/>
                <w:bottom w:val="none" w:sz="0" w:space="0" w:color="auto"/>
                <w:right w:val="none" w:sz="0" w:space="0" w:color="auto"/>
              </w:divBdr>
            </w:div>
            <w:div w:id="1790389650">
              <w:marLeft w:val="0"/>
              <w:marRight w:val="0"/>
              <w:marTop w:val="0"/>
              <w:marBottom w:val="0"/>
              <w:divBdr>
                <w:top w:val="none" w:sz="0" w:space="0" w:color="auto"/>
                <w:left w:val="none" w:sz="0" w:space="0" w:color="auto"/>
                <w:bottom w:val="none" w:sz="0" w:space="0" w:color="auto"/>
                <w:right w:val="none" w:sz="0" w:space="0" w:color="auto"/>
              </w:divBdr>
            </w:div>
            <w:div w:id="1880972319">
              <w:marLeft w:val="0"/>
              <w:marRight w:val="0"/>
              <w:marTop w:val="0"/>
              <w:marBottom w:val="0"/>
              <w:divBdr>
                <w:top w:val="none" w:sz="0" w:space="0" w:color="auto"/>
                <w:left w:val="none" w:sz="0" w:space="0" w:color="auto"/>
                <w:bottom w:val="none" w:sz="0" w:space="0" w:color="auto"/>
                <w:right w:val="none" w:sz="0" w:space="0" w:color="auto"/>
              </w:divBdr>
            </w:div>
            <w:div w:id="1902017988">
              <w:marLeft w:val="0"/>
              <w:marRight w:val="0"/>
              <w:marTop w:val="0"/>
              <w:marBottom w:val="0"/>
              <w:divBdr>
                <w:top w:val="none" w:sz="0" w:space="0" w:color="auto"/>
                <w:left w:val="none" w:sz="0" w:space="0" w:color="auto"/>
                <w:bottom w:val="none" w:sz="0" w:space="0" w:color="auto"/>
                <w:right w:val="none" w:sz="0" w:space="0" w:color="auto"/>
              </w:divBdr>
            </w:div>
            <w:div w:id="1909264160">
              <w:marLeft w:val="0"/>
              <w:marRight w:val="0"/>
              <w:marTop w:val="0"/>
              <w:marBottom w:val="0"/>
              <w:divBdr>
                <w:top w:val="none" w:sz="0" w:space="0" w:color="auto"/>
                <w:left w:val="none" w:sz="0" w:space="0" w:color="auto"/>
                <w:bottom w:val="none" w:sz="0" w:space="0" w:color="auto"/>
                <w:right w:val="none" w:sz="0" w:space="0" w:color="auto"/>
              </w:divBdr>
            </w:div>
            <w:div w:id="1921451003">
              <w:marLeft w:val="0"/>
              <w:marRight w:val="0"/>
              <w:marTop w:val="0"/>
              <w:marBottom w:val="0"/>
              <w:divBdr>
                <w:top w:val="none" w:sz="0" w:space="0" w:color="auto"/>
                <w:left w:val="none" w:sz="0" w:space="0" w:color="auto"/>
                <w:bottom w:val="none" w:sz="0" w:space="0" w:color="auto"/>
                <w:right w:val="none" w:sz="0" w:space="0" w:color="auto"/>
              </w:divBdr>
            </w:div>
            <w:div w:id="1959874494">
              <w:marLeft w:val="0"/>
              <w:marRight w:val="0"/>
              <w:marTop w:val="0"/>
              <w:marBottom w:val="0"/>
              <w:divBdr>
                <w:top w:val="none" w:sz="0" w:space="0" w:color="auto"/>
                <w:left w:val="none" w:sz="0" w:space="0" w:color="auto"/>
                <w:bottom w:val="none" w:sz="0" w:space="0" w:color="auto"/>
                <w:right w:val="none" w:sz="0" w:space="0" w:color="auto"/>
              </w:divBdr>
            </w:div>
            <w:div w:id="2060282415">
              <w:marLeft w:val="0"/>
              <w:marRight w:val="0"/>
              <w:marTop w:val="0"/>
              <w:marBottom w:val="0"/>
              <w:divBdr>
                <w:top w:val="none" w:sz="0" w:space="0" w:color="auto"/>
                <w:left w:val="none" w:sz="0" w:space="0" w:color="auto"/>
                <w:bottom w:val="none" w:sz="0" w:space="0" w:color="auto"/>
                <w:right w:val="none" w:sz="0" w:space="0" w:color="auto"/>
              </w:divBdr>
            </w:div>
            <w:div w:id="2070836277">
              <w:marLeft w:val="0"/>
              <w:marRight w:val="0"/>
              <w:marTop w:val="0"/>
              <w:marBottom w:val="0"/>
              <w:divBdr>
                <w:top w:val="none" w:sz="0" w:space="0" w:color="auto"/>
                <w:left w:val="none" w:sz="0" w:space="0" w:color="auto"/>
                <w:bottom w:val="none" w:sz="0" w:space="0" w:color="auto"/>
                <w:right w:val="none" w:sz="0" w:space="0" w:color="auto"/>
              </w:divBdr>
            </w:div>
            <w:div w:id="2098937913">
              <w:marLeft w:val="0"/>
              <w:marRight w:val="0"/>
              <w:marTop w:val="0"/>
              <w:marBottom w:val="0"/>
              <w:divBdr>
                <w:top w:val="none" w:sz="0" w:space="0" w:color="auto"/>
                <w:left w:val="none" w:sz="0" w:space="0" w:color="auto"/>
                <w:bottom w:val="none" w:sz="0" w:space="0" w:color="auto"/>
                <w:right w:val="none" w:sz="0" w:space="0" w:color="auto"/>
              </w:divBdr>
            </w:div>
            <w:div w:id="2104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40">
      <w:bodyDiv w:val="1"/>
      <w:marLeft w:val="0"/>
      <w:marRight w:val="0"/>
      <w:marTop w:val="0"/>
      <w:marBottom w:val="0"/>
      <w:divBdr>
        <w:top w:val="none" w:sz="0" w:space="0" w:color="auto"/>
        <w:left w:val="none" w:sz="0" w:space="0" w:color="auto"/>
        <w:bottom w:val="none" w:sz="0" w:space="0" w:color="auto"/>
        <w:right w:val="none" w:sz="0" w:space="0" w:color="auto"/>
      </w:divBdr>
      <w:divsChild>
        <w:div w:id="443231310">
          <w:marLeft w:val="0"/>
          <w:marRight w:val="0"/>
          <w:marTop w:val="0"/>
          <w:marBottom w:val="0"/>
          <w:divBdr>
            <w:top w:val="none" w:sz="0" w:space="0" w:color="auto"/>
            <w:left w:val="none" w:sz="0" w:space="0" w:color="auto"/>
            <w:bottom w:val="none" w:sz="0" w:space="0" w:color="auto"/>
            <w:right w:val="none" w:sz="0" w:space="0" w:color="auto"/>
          </w:divBdr>
          <w:divsChild>
            <w:div w:id="49309172">
              <w:marLeft w:val="0"/>
              <w:marRight w:val="0"/>
              <w:marTop w:val="0"/>
              <w:marBottom w:val="0"/>
              <w:divBdr>
                <w:top w:val="none" w:sz="0" w:space="0" w:color="auto"/>
                <w:left w:val="none" w:sz="0" w:space="0" w:color="auto"/>
                <w:bottom w:val="none" w:sz="0" w:space="0" w:color="auto"/>
                <w:right w:val="none" w:sz="0" w:space="0" w:color="auto"/>
              </w:divBdr>
            </w:div>
            <w:div w:id="391272882">
              <w:marLeft w:val="0"/>
              <w:marRight w:val="0"/>
              <w:marTop w:val="0"/>
              <w:marBottom w:val="0"/>
              <w:divBdr>
                <w:top w:val="none" w:sz="0" w:space="0" w:color="auto"/>
                <w:left w:val="none" w:sz="0" w:space="0" w:color="auto"/>
                <w:bottom w:val="none" w:sz="0" w:space="0" w:color="auto"/>
                <w:right w:val="none" w:sz="0" w:space="0" w:color="auto"/>
              </w:divBdr>
            </w:div>
            <w:div w:id="406079247">
              <w:marLeft w:val="0"/>
              <w:marRight w:val="0"/>
              <w:marTop w:val="0"/>
              <w:marBottom w:val="0"/>
              <w:divBdr>
                <w:top w:val="none" w:sz="0" w:space="0" w:color="auto"/>
                <w:left w:val="none" w:sz="0" w:space="0" w:color="auto"/>
                <w:bottom w:val="none" w:sz="0" w:space="0" w:color="auto"/>
                <w:right w:val="none" w:sz="0" w:space="0" w:color="auto"/>
              </w:divBdr>
            </w:div>
            <w:div w:id="812335214">
              <w:marLeft w:val="0"/>
              <w:marRight w:val="0"/>
              <w:marTop w:val="0"/>
              <w:marBottom w:val="0"/>
              <w:divBdr>
                <w:top w:val="none" w:sz="0" w:space="0" w:color="auto"/>
                <w:left w:val="none" w:sz="0" w:space="0" w:color="auto"/>
                <w:bottom w:val="none" w:sz="0" w:space="0" w:color="auto"/>
                <w:right w:val="none" w:sz="0" w:space="0" w:color="auto"/>
              </w:divBdr>
            </w:div>
            <w:div w:id="901867871">
              <w:marLeft w:val="0"/>
              <w:marRight w:val="0"/>
              <w:marTop w:val="0"/>
              <w:marBottom w:val="0"/>
              <w:divBdr>
                <w:top w:val="none" w:sz="0" w:space="0" w:color="auto"/>
                <w:left w:val="none" w:sz="0" w:space="0" w:color="auto"/>
                <w:bottom w:val="none" w:sz="0" w:space="0" w:color="auto"/>
                <w:right w:val="none" w:sz="0" w:space="0" w:color="auto"/>
              </w:divBdr>
            </w:div>
            <w:div w:id="920261656">
              <w:marLeft w:val="0"/>
              <w:marRight w:val="0"/>
              <w:marTop w:val="0"/>
              <w:marBottom w:val="0"/>
              <w:divBdr>
                <w:top w:val="none" w:sz="0" w:space="0" w:color="auto"/>
                <w:left w:val="none" w:sz="0" w:space="0" w:color="auto"/>
                <w:bottom w:val="none" w:sz="0" w:space="0" w:color="auto"/>
                <w:right w:val="none" w:sz="0" w:space="0" w:color="auto"/>
              </w:divBdr>
            </w:div>
            <w:div w:id="924191446">
              <w:marLeft w:val="0"/>
              <w:marRight w:val="0"/>
              <w:marTop w:val="0"/>
              <w:marBottom w:val="0"/>
              <w:divBdr>
                <w:top w:val="none" w:sz="0" w:space="0" w:color="auto"/>
                <w:left w:val="none" w:sz="0" w:space="0" w:color="auto"/>
                <w:bottom w:val="none" w:sz="0" w:space="0" w:color="auto"/>
                <w:right w:val="none" w:sz="0" w:space="0" w:color="auto"/>
              </w:divBdr>
            </w:div>
            <w:div w:id="938609101">
              <w:marLeft w:val="0"/>
              <w:marRight w:val="0"/>
              <w:marTop w:val="0"/>
              <w:marBottom w:val="0"/>
              <w:divBdr>
                <w:top w:val="none" w:sz="0" w:space="0" w:color="auto"/>
                <w:left w:val="none" w:sz="0" w:space="0" w:color="auto"/>
                <w:bottom w:val="none" w:sz="0" w:space="0" w:color="auto"/>
                <w:right w:val="none" w:sz="0" w:space="0" w:color="auto"/>
              </w:divBdr>
            </w:div>
            <w:div w:id="1011756282">
              <w:marLeft w:val="0"/>
              <w:marRight w:val="0"/>
              <w:marTop w:val="0"/>
              <w:marBottom w:val="0"/>
              <w:divBdr>
                <w:top w:val="none" w:sz="0" w:space="0" w:color="auto"/>
                <w:left w:val="none" w:sz="0" w:space="0" w:color="auto"/>
                <w:bottom w:val="none" w:sz="0" w:space="0" w:color="auto"/>
                <w:right w:val="none" w:sz="0" w:space="0" w:color="auto"/>
              </w:divBdr>
            </w:div>
            <w:div w:id="1484859289">
              <w:marLeft w:val="0"/>
              <w:marRight w:val="0"/>
              <w:marTop w:val="0"/>
              <w:marBottom w:val="0"/>
              <w:divBdr>
                <w:top w:val="none" w:sz="0" w:space="0" w:color="auto"/>
                <w:left w:val="none" w:sz="0" w:space="0" w:color="auto"/>
                <w:bottom w:val="none" w:sz="0" w:space="0" w:color="auto"/>
                <w:right w:val="none" w:sz="0" w:space="0" w:color="auto"/>
              </w:divBdr>
            </w:div>
            <w:div w:id="1591087777">
              <w:marLeft w:val="0"/>
              <w:marRight w:val="0"/>
              <w:marTop w:val="0"/>
              <w:marBottom w:val="0"/>
              <w:divBdr>
                <w:top w:val="none" w:sz="0" w:space="0" w:color="auto"/>
                <w:left w:val="none" w:sz="0" w:space="0" w:color="auto"/>
                <w:bottom w:val="none" w:sz="0" w:space="0" w:color="auto"/>
                <w:right w:val="none" w:sz="0" w:space="0" w:color="auto"/>
              </w:divBdr>
            </w:div>
            <w:div w:id="1596592075">
              <w:marLeft w:val="0"/>
              <w:marRight w:val="0"/>
              <w:marTop w:val="0"/>
              <w:marBottom w:val="0"/>
              <w:divBdr>
                <w:top w:val="none" w:sz="0" w:space="0" w:color="auto"/>
                <w:left w:val="none" w:sz="0" w:space="0" w:color="auto"/>
                <w:bottom w:val="none" w:sz="0" w:space="0" w:color="auto"/>
                <w:right w:val="none" w:sz="0" w:space="0" w:color="auto"/>
              </w:divBdr>
            </w:div>
            <w:div w:id="1668902888">
              <w:marLeft w:val="0"/>
              <w:marRight w:val="0"/>
              <w:marTop w:val="0"/>
              <w:marBottom w:val="0"/>
              <w:divBdr>
                <w:top w:val="none" w:sz="0" w:space="0" w:color="auto"/>
                <w:left w:val="none" w:sz="0" w:space="0" w:color="auto"/>
                <w:bottom w:val="none" w:sz="0" w:space="0" w:color="auto"/>
                <w:right w:val="none" w:sz="0" w:space="0" w:color="auto"/>
              </w:divBdr>
            </w:div>
            <w:div w:id="1754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541">
      <w:bodyDiv w:val="1"/>
      <w:marLeft w:val="0"/>
      <w:marRight w:val="0"/>
      <w:marTop w:val="0"/>
      <w:marBottom w:val="0"/>
      <w:divBdr>
        <w:top w:val="none" w:sz="0" w:space="0" w:color="auto"/>
        <w:left w:val="none" w:sz="0" w:space="0" w:color="auto"/>
        <w:bottom w:val="none" w:sz="0" w:space="0" w:color="auto"/>
        <w:right w:val="none" w:sz="0" w:space="0" w:color="auto"/>
      </w:divBdr>
      <w:divsChild>
        <w:div w:id="1280336959">
          <w:marLeft w:val="0"/>
          <w:marRight w:val="0"/>
          <w:marTop w:val="0"/>
          <w:marBottom w:val="0"/>
          <w:divBdr>
            <w:top w:val="none" w:sz="0" w:space="0" w:color="auto"/>
            <w:left w:val="none" w:sz="0" w:space="0" w:color="auto"/>
            <w:bottom w:val="none" w:sz="0" w:space="0" w:color="auto"/>
            <w:right w:val="none" w:sz="0" w:space="0" w:color="auto"/>
          </w:divBdr>
          <w:divsChild>
            <w:div w:id="1864546">
              <w:marLeft w:val="0"/>
              <w:marRight w:val="0"/>
              <w:marTop w:val="0"/>
              <w:marBottom w:val="0"/>
              <w:divBdr>
                <w:top w:val="none" w:sz="0" w:space="0" w:color="auto"/>
                <w:left w:val="none" w:sz="0" w:space="0" w:color="auto"/>
                <w:bottom w:val="none" w:sz="0" w:space="0" w:color="auto"/>
                <w:right w:val="none" w:sz="0" w:space="0" w:color="auto"/>
              </w:divBdr>
            </w:div>
            <w:div w:id="16470475">
              <w:marLeft w:val="0"/>
              <w:marRight w:val="0"/>
              <w:marTop w:val="0"/>
              <w:marBottom w:val="0"/>
              <w:divBdr>
                <w:top w:val="none" w:sz="0" w:space="0" w:color="auto"/>
                <w:left w:val="none" w:sz="0" w:space="0" w:color="auto"/>
                <w:bottom w:val="none" w:sz="0" w:space="0" w:color="auto"/>
                <w:right w:val="none" w:sz="0" w:space="0" w:color="auto"/>
              </w:divBdr>
            </w:div>
            <w:div w:id="23141216">
              <w:marLeft w:val="0"/>
              <w:marRight w:val="0"/>
              <w:marTop w:val="0"/>
              <w:marBottom w:val="0"/>
              <w:divBdr>
                <w:top w:val="none" w:sz="0" w:space="0" w:color="auto"/>
                <w:left w:val="none" w:sz="0" w:space="0" w:color="auto"/>
                <w:bottom w:val="none" w:sz="0" w:space="0" w:color="auto"/>
                <w:right w:val="none" w:sz="0" w:space="0" w:color="auto"/>
              </w:divBdr>
            </w:div>
            <w:div w:id="29838101">
              <w:marLeft w:val="0"/>
              <w:marRight w:val="0"/>
              <w:marTop w:val="0"/>
              <w:marBottom w:val="0"/>
              <w:divBdr>
                <w:top w:val="none" w:sz="0" w:space="0" w:color="auto"/>
                <w:left w:val="none" w:sz="0" w:space="0" w:color="auto"/>
                <w:bottom w:val="none" w:sz="0" w:space="0" w:color="auto"/>
                <w:right w:val="none" w:sz="0" w:space="0" w:color="auto"/>
              </w:divBdr>
            </w:div>
            <w:div w:id="30768006">
              <w:marLeft w:val="0"/>
              <w:marRight w:val="0"/>
              <w:marTop w:val="0"/>
              <w:marBottom w:val="0"/>
              <w:divBdr>
                <w:top w:val="none" w:sz="0" w:space="0" w:color="auto"/>
                <w:left w:val="none" w:sz="0" w:space="0" w:color="auto"/>
                <w:bottom w:val="none" w:sz="0" w:space="0" w:color="auto"/>
                <w:right w:val="none" w:sz="0" w:space="0" w:color="auto"/>
              </w:divBdr>
            </w:div>
            <w:div w:id="36980432">
              <w:marLeft w:val="0"/>
              <w:marRight w:val="0"/>
              <w:marTop w:val="0"/>
              <w:marBottom w:val="0"/>
              <w:divBdr>
                <w:top w:val="none" w:sz="0" w:space="0" w:color="auto"/>
                <w:left w:val="none" w:sz="0" w:space="0" w:color="auto"/>
                <w:bottom w:val="none" w:sz="0" w:space="0" w:color="auto"/>
                <w:right w:val="none" w:sz="0" w:space="0" w:color="auto"/>
              </w:divBdr>
            </w:div>
            <w:div w:id="38432856">
              <w:marLeft w:val="0"/>
              <w:marRight w:val="0"/>
              <w:marTop w:val="0"/>
              <w:marBottom w:val="0"/>
              <w:divBdr>
                <w:top w:val="none" w:sz="0" w:space="0" w:color="auto"/>
                <w:left w:val="none" w:sz="0" w:space="0" w:color="auto"/>
                <w:bottom w:val="none" w:sz="0" w:space="0" w:color="auto"/>
                <w:right w:val="none" w:sz="0" w:space="0" w:color="auto"/>
              </w:divBdr>
            </w:div>
            <w:div w:id="39600325">
              <w:marLeft w:val="0"/>
              <w:marRight w:val="0"/>
              <w:marTop w:val="0"/>
              <w:marBottom w:val="0"/>
              <w:divBdr>
                <w:top w:val="none" w:sz="0" w:space="0" w:color="auto"/>
                <w:left w:val="none" w:sz="0" w:space="0" w:color="auto"/>
                <w:bottom w:val="none" w:sz="0" w:space="0" w:color="auto"/>
                <w:right w:val="none" w:sz="0" w:space="0" w:color="auto"/>
              </w:divBdr>
            </w:div>
            <w:div w:id="46993542">
              <w:marLeft w:val="0"/>
              <w:marRight w:val="0"/>
              <w:marTop w:val="0"/>
              <w:marBottom w:val="0"/>
              <w:divBdr>
                <w:top w:val="none" w:sz="0" w:space="0" w:color="auto"/>
                <w:left w:val="none" w:sz="0" w:space="0" w:color="auto"/>
                <w:bottom w:val="none" w:sz="0" w:space="0" w:color="auto"/>
                <w:right w:val="none" w:sz="0" w:space="0" w:color="auto"/>
              </w:divBdr>
            </w:div>
            <w:div w:id="51464511">
              <w:marLeft w:val="0"/>
              <w:marRight w:val="0"/>
              <w:marTop w:val="0"/>
              <w:marBottom w:val="0"/>
              <w:divBdr>
                <w:top w:val="none" w:sz="0" w:space="0" w:color="auto"/>
                <w:left w:val="none" w:sz="0" w:space="0" w:color="auto"/>
                <w:bottom w:val="none" w:sz="0" w:space="0" w:color="auto"/>
                <w:right w:val="none" w:sz="0" w:space="0" w:color="auto"/>
              </w:divBdr>
            </w:div>
            <w:div w:id="51542490">
              <w:marLeft w:val="0"/>
              <w:marRight w:val="0"/>
              <w:marTop w:val="0"/>
              <w:marBottom w:val="0"/>
              <w:divBdr>
                <w:top w:val="none" w:sz="0" w:space="0" w:color="auto"/>
                <w:left w:val="none" w:sz="0" w:space="0" w:color="auto"/>
                <w:bottom w:val="none" w:sz="0" w:space="0" w:color="auto"/>
                <w:right w:val="none" w:sz="0" w:space="0" w:color="auto"/>
              </w:divBdr>
            </w:div>
            <w:div w:id="54210628">
              <w:marLeft w:val="0"/>
              <w:marRight w:val="0"/>
              <w:marTop w:val="0"/>
              <w:marBottom w:val="0"/>
              <w:divBdr>
                <w:top w:val="none" w:sz="0" w:space="0" w:color="auto"/>
                <w:left w:val="none" w:sz="0" w:space="0" w:color="auto"/>
                <w:bottom w:val="none" w:sz="0" w:space="0" w:color="auto"/>
                <w:right w:val="none" w:sz="0" w:space="0" w:color="auto"/>
              </w:divBdr>
            </w:div>
            <w:div w:id="54284486">
              <w:marLeft w:val="0"/>
              <w:marRight w:val="0"/>
              <w:marTop w:val="0"/>
              <w:marBottom w:val="0"/>
              <w:divBdr>
                <w:top w:val="none" w:sz="0" w:space="0" w:color="auto"/>
                <w:left w:val="none" w:sz="0" w:space="0" w:color="auto"/>
                <w:bottom w:val="none" w:sz="0" w:space="0" w:color="auto"/>
                <w:right w:val="none" w:sz="0" w:space="0" w:color="auto"/>
              </w:divBdr>
            </w:div>
            <w:div w:id="55981440">
              <w:marLeft w:val="0"/>
              <w:marRight w:val="0"/>
              <w:marTop w:val="0"/>
              <w:marBottom w:val="0"/>
              <w:divBdr>
                <w:top w:val="none" w:sz="0" w:space="0" w:color="auto"/>
                <w:left w:val="none" w:sz="0" w:space="0" w:color="auto"/>
                <w:bottom w:val="none" w:sz="0" w:space="0" w:color="auto"/>
                <w:right w:val="none" w:sz="0" w:space="0" w:color="auto"/>
              </w:divBdr>
            </w:div>
            <w:div w:id="67314424">
              <w:marLeft w:val="0"/>
              <w:marRight w:val="0"/>
              <w:marTop w:val="0"/>
              <w:marBottom w:val="0"/>
              <w:divBdr>
                <w:top w:val="none" w:sz="0" w:space="0" w:color="auto"/>
                <w:left w:val="none" w:sz="0" w:space="0" w:color="auto"/>
                <w:bottom w:val="none" w:sz="0" w:space="0" w:color="auto"/>
                <w:right w:val="none" w:sz="0" w:space="0" w:color="auto"/>
              </w:divBdr>
            </w:div>
            <w:div w:id="74282295">
              <w:marLeft w:val="0"/>
              <w:marRight w:val="0"/>
              <w:marTop w:val="0"/>
              <w:marBottom w:val="0"/>
              <w:divBdr>
                <w:top w:val="none" w:sz="0" w:space="0" w:color="auto"/>
                <w:left w:val="none" w:sz="0" w:space="0" w:color="auto"/>
                <w:bottom w:val="none" w:sz="0" w:space="0" w:color="auto"/>
                <w:right w:val="none" w:sz="0" w:space="0" w:color="auto"/>
              </w:divBdr>
            </w:div>
            <w:div w:id="87384016">
              <w:marLeft w:val="0"/>
              <w:marRight w:val="0"/>
              <w:marTop w:val="0"/>
              <w:marBottom w:val="0"/>
              <w:divBdr>
                <w:top w:val="none" w:sz="0" w:space="0" w:color="auto"/>
                <w:left w:val="none" w:sz="0" w:space="0" w:color="auto"/>
                <w:bottom w:val="none" w:sz="0" w:space="0" w:color="auto"/>
                <w:right w:val="none" w:sz="0" w:space="0" w:color="auto"/>
              </w:divBdr>
            </w:div>
            <w:div w:id="89206880">
              <w:marLeft w:val="0"/>
              <w:marRight w:val="0"/>
              <w:marTop w:val="0"/>
              <w:marBottom w:val="0"/>
              <w:divBdr>
                <w:top w:val="none" w:sz="0" w:space="0" w:color="auto"/>
                <w:left w:val="none" w:sz="0" w:space="0" w:color="auto"/>
                <w:bottom w:val="none" w:sz="0" w:space="0" w:color="auto"/>
                <w:right w:val="none" w:sz="0" w:space="0" w:color="auto"/>
              </w:divBdr>
            </w:div>
            <w:div w:id="93676861">
              <w:marLeft w:val="0"/>
              <w:marRight w:val="0"/>
              <w:marTop w:val="0"/>
              <w:marBottom w:val="0"/>
              <w:divBdr>
                <w:top w:val="none" w:sz="0" w:space="0" w:color="auto"/>
                <w:left w:val="none" w:sz="0" w:space="0" w:color="auto"/>
                <w:bottom w:val="none" w:sz="0" w:space="0" w:color="auto"/>
                <w:right w:val="none" w:sz="0" w:space="0" w:color="auto"/>
              </w:divBdr>
            </w:div>
            <w:div w:id="94444803">
              <w:marLeft w:val="0"/>
              <w:marRight w:val="0"/>
              <w:marTop w:val="0"/>
              <w:marBottom w:val="0"/>
              <w:divBdr>
                <w:top w:val="none" w:sz="0" w:space="0" w:color="auto"/>
                <w:left w:val="none" w:sz="0" w:space="0" w:color="auto"/>
                <w:bottom w:val="none" w:sz="0" w:space="0" w:color="auto"/>
                <w:right w:val="none" w:sz="0" w:space="0" w:color="auto"/>
              </w:divBdr>
            </w:div>
            <w:div w:id="101652687">
              <w:marLeft w:val="0"/>
              <w:marRight w:val="0"/>
              <w:marTop w:val="0"/>
              <w:marBottom w:val="0"/>
              <w:divBdr>
                <w:top w:val="none" w:sz="0" w:space="0" w:color="auto"/>
                <w:left w:val="none" w:sz="0" w:space="0" w:color="auto"/>
                <w:bottom w:val="none" w:sz="0" w:space="0" w:color="auto"/>
                <w:right w:val="none" w:sz="0" w:space="0" w:color="auto"/>
              </w:divBdr>
            </w:div>
            <w:div w:id="104085051">
              <w:marLeft w:val="0"/>
              <w:marRight w:val="0"/>
              <w:marTop w:val="0"/>
              <w:marBottom w:val="0"/>
              <w:divBdr>
                <w:top w:val="none" w:sz="0" w:space="0" w:color="auto"/>
                <w:left w:val="none" w:sz="0" w:space="0" w:color="auto"/>
                <w:bottom w:val="none" w:sz="0" w:space="0" w:color="auto"/>
                <w:right w:val="none" w:sz="0" w:space="0" w:color="auto"/>
              </w:divBdr>
            </w:div>
            <w:div w:id="112404374">
              <w:marLeft w:val="0"/>
              <w:marRight w:val="0"/>
              <w:marTop w:val="0"/>
              <w:marBottom w:val="0"/>
              <w:divBdr>
                <w:top w:val="none" w:sz="0" w:space="0" w:color="auto"/>
                <w:left w:val="none" w:sz="0" w:space="0" w:color="auto"/>
                <w:bottom w:val="none" w:sz="0" w:space="0" w:color="auto"/>
                <w:right w:val="none" w:sz="0" w:space="0" w:color="auto"/>
              </w:divBdr>
            </w:div>
            <w:div w:id="113981777">
              <w:marLeft w:val="0"/>
              <w:marRight w:val="0"/>
              <w:marTop w:val="0"/>
              <w:marBottom w:val="0"/>
              <w:divBdr>
                <w:top w:val="none" w:sz="0" w:space="0" w:color="auto"/>
                <w:left w:val="none" w:sz="0" w:space="0" w:color="auto"/>
                <w:bottom w:val="none" w:sz="0" w:space="0" w:color="auto"/>
                <w:right w:val="none" w:sz="0" w:space="0" w:color="auto"/>
              </w:divBdr>
            </w:div>
            <w:div w:id="114251242">
              <w:marLeft w:val="0"/>
              <w:marRight w:val="0"/>
              <w:marTop w:val="0"/>
              <w:marBottom w:val="0"/>
              <w:divBdr>
                <w:top w:val="none" w:sz="0" w:space="0" w:color="auto"/>
                <w:left w:val="none" w:sz="0" w:space="0" w:color="auto"/>
                <w:bottom w:val="none" w:sz="0" w:space="0" w:color="auto"/>
                <w:right w:val="none" w:sz="0" w:space="0" w:color="auto"/>
              </w:divBdr>
            </w:div>
            <w:div w:id="130562592">
              <w:marLeft w:val="0"/>
              <w:marRight w:val="0"/>
              <w:marTop w:val="0"/>
              <w:marBottom w:val="0"/>
              <w:divBdr>
                <w:top w:val="none" w:sz="0" w:space="0" w:color="auto"/>
                <w:left w:val="none" w:sz="0" w:space="0" w:color="auto"/>
                <w:bottom w:val="none" w:sz="0" w:space="0" w:color="auto"/>
                <w:right w:val="none" w:sz="0" w:space="0" w:color="auto"/>
              </w:divBdr>
            </w:div>
            <w:div w:id="134954728">
              <w:marLeft w:val="0"/>
              <w:marRight w:val="0"/>
              <w:marTop w:val="0"/>
              <w:marBottom w:val="0"/>
              <w:divBdr>
                <w:top w:val="none" w:sz="0" w:space="0" w:color="auto"/>
                <w:left w:val="none" w:sz="0" w:space="0" w:color="auto"/>
                <w:bottom w:val="none" w:sz="0" w:space="0" w:color="auto"/>
                <w:right w:val="none" w:sz="0" w:space="0" w:color="auto"/>
              </w:divBdr>
            </w:div>
            <w:div w:id="137109323">
              <w:marLeft w:val="0"/>
              <w:marRight w:val="0"/>
              <w:marTop w:val="0"/>
              <w:marBottom w:val="0"/>
              <w:divBdr>
                <w:top w:val="none" w:sz="0" w:space="0" w:color="auto"/>
                <w:left w:val="none" w:sz="0" w:space="0" w:color="auto"/>
                <w:bottom w:val="none" w:sz="0" w:space="0" w:color="auto"/>
                <w:right w:val="none" w:sz="0" w:space="0" w:color="auto"/>
              </w:divBdr>
            </w:div>
            <w:div w:id="137574497">
              <w:marLeft w:val="0"/>
              <w:marRight w:val="0"/>
              <w:marTop w:val="0"/>
              <w:marBottom w:val="0"/>
              <w:divBdr>
                <w:top w:val="none" w:sz="0" w:space="0" w:color="auto"/>
                <w:left w:val="none" w:sz="0" w:space="0" w:color="auto"/>
                <w:bottom w:val="none" w:sz="0" w:space="0" w:color="auto"/>
                <w:right w:val="none" w:sz="0" w:space="0" w:color="auto"/>
              </w:divBdr>
            </w:div>
            <w:div w:id="141361397">
              <w:marLeft w:val="0"/>
              <w:marRight w:val="0"/>
              <w:marTop w:val="0"/>
              <w:marBottom w:val="0"/>
              <w:divBdr>
                <w:top w:val="none" w:sz="0" w:space="0" w:color="auto"/>
                <w:left w:val="none" w:sz="0" w:space="0" w:color="auto"/>
                <w:bottom w:val="none" w:sz="0" w:space="0" w:color="auto"/>
                <w:right w:val="none" w:sz="0" w:space="0" w:color="auto"/>
              </w:divBdr>
            </w:div>
            <w:div w:id="151720732">
              <w:marLeft w:val="0"/>
              <w:marRight w:val="0"/>
              <w:marTop w:val="0"/>
              <w:marBottom w:val="0"/>
              <w:divBdr>
                <w:top w:val="none" w:sz="0" w:space="0" w:color="auto"/>
                <w:left w:val="none" w:sz="0" w:space="0" w:color="auto"/>
                <w:bottom w:val="none" w:sz="0" w:space="0" w:color="auto"/>
                <w:right w:val="none" w:sz="0" w:space="0" w:color="auto"/>
              </w:divBdr>
            </w:div>
            <w:div w:id="155072974">
              <w:marLeft w:val="0"/>
              <w:marRight w:val="0"/>
              <w:marTop w:val="0"/>
              <w:marBottom w:val="0"/>
              <w:divBdr>
                <w:top w:val="none" w:sz="0" w:space="0" w:color="auto"/>
                <w:left w:val="none" w:sz="0" w:space="0" w:color="auto"/>
                <w:bottom w:val="none" w:sz="0" w:space="0" w:color="auto"/>
                <w:right w:val="none" w:sz="0" w:space="0" w:color="auto"/>
              </w:divBdr>
            </w:div>
            <w:div w:id="157497800">
              <w:marLeft w:val="0"/>
              <w:marRight w:val="0"/>
              <w:marTop w:val="0"/>
              <w:marBottom w:val="0"/>
              <w:divBdr>
                <w:top w:val="none" w:sz="0" w:space="0" w:color="auto"/>
                <w:left w:val="none" w:sz="0" w:space="0" w:color="auto"/>
                <w:bottom w:val="none" w:sz="0" w:space="0" w:color="auto"/>
                <w:right w:val="none" w:sz="0" w:space="0" w:color="auto"/>
              </w:divBdr>
            </w:div>
            <w:div w:id="157966157">
              <w:marLeft w:val="0"/>
              <w:marRight w:val="0"/>
              <w:marTop w:val="0"/>
              <w:marBottom w:val="0"/>
              <w:divBdr>
                <w:top w:val="none" w:sz="0" w:space="0" w:color="auto"/>
                <w:left w:val="none" w:sz="0" w:space="0" w:color="auto"/>
                <w:bottom w:val="none" w:sz="0" w:space="0" w:color="auto"/>
                <w:right w:val="none" w:sz="0" w:space="0" w:color="auto"/>
              </w:divBdr>
            </w:div>
            <w:div w:id="162205979">
              <w:marLeft w:val="0"/>
              <w:marRight w:val="0"/>
              <w:marTop w:val="0"/>
              <w:marBottom w:val="0"/>
              <w:divBdr>
                <w:top w:val="none" w:sz="0" w:space="0" w:color="auto"/>
                <w:left w:val="none" w:sz="0" w:space="0" w:color="auto"/>
                <w:bottom w:val="none" w:sz="0" w:space="0" w:color="auto"/>
                <w:right w:val="none" w:sz="0" w:space="0" w:color="auto"/>
              </w:divBdr>
            </w:div>
            <w:div w:id="164563928">
              <w:marLeft w:val="0"/>
              <w:marRight w:val="0"/>
              <w:marTop w:val="0"/>
              <w:marBottom w:val="0"/>
              <w:divBdr>
                <w:top w:val="none" w:sz="0" w:space="0" w:color="auto"/>
                <w:left w:val="none" w:sz="0" w:space="0" w:color="auto"/>
                <w:bottom w:val="none" w:sz="0" w:space="0" w:color="auto"/>
                <w:right w:val="none" w:sz="0" w:space="0" w:color="auto"/>
              </w:divBdr>
            </w:div>
            <w:div w:id="165556587">
              <w:marLeft w:val="0"/>
              <w:marRight w:val="0"/>
              <w:marTop w:val="0"/>
              <w:marBottom w:val="0"/>
              <w:divBdr>
                <w:top w:val="none" w:sz="0" w:space="0" w:color="auto"/>
                <w:left w:val="none" w:sz="0" w:space="0" w:color="auto"/>
                <w:bottom w:val="none" w:sz="0" w:space="0" w:color="auto"/>
                <w:right w:val="none" w:sz="0" w:space="0" w:color="auto"/>
              </w:divBdr>
            </w:div>
            <w:div w:id="171918483">
              <w:marLeft w:val="0"/>
              <w:marRight w:val="0"/>
              <w:marTop w:val="0"/>
              <w:marBottom w:val="0"/>
              <w:divBdr>
                <w:top w:val="none" w:sz="0" w:space="0" w:color="auto"/>
                <w:left w:val="none" w:sz="0" w:space="0" w:color="auto"/>
                <w:bottom w:val="none" w:sz="0" w:space="0" w:color="auto"/>
                <w:right w:val="none" w:sz="0" w:space="0" w:color="auto"/>
              </w:divBdr>
            </w:div>
            <w:div w:id="172190764">
              <w:marLeft w:val="0"/>
              <w:marRight w:val="0"/>
              <w:marTop w:val="0"/>
              <w:marBottom w:val="0"/>
              <w:divBdr>
                <w:top w:val="none" w:sz="0" w:space="0" w:color="auto"/>
                <w:left w:val="none" w:sz="0" w:space="0" w:color="auto"/>
                <w:bottom w:val="none" w:sz="0" w:space="0" w:color="auto"/>
                <w:right w:val="none" w:sz="0" w:space="0" w:color="auto"/>
              </w:divBdr>
            </w:div>
            <w:div w:id="177233243">
              <w:marLeft w:val="0"/>
              <w:marRight w:val="0"/>
              <w:marTop w:val="0"/>
              <w:marBottom w:val="0"/>
              <w:divBdr>
                <w:top w:val="none" w:sz="0" w:space="0" w:color="auto"/>
                <w:left w:val="none" w:sz="0" w:space="0" w:color="auto"/>
                <w:bottom w:val="none" w:sz="0" w:space="0" w:color="auto"/>
                <w:right w:val="none" w:sz="0" w:space="0" w:color="auto"/>
              </w:divBdr>
            </w:div>
            <w:div w:id="197088825">
              <w:marLeft w:val="0"/>
              <w:marRight w:val="0"/>
              <w:marTop w:val="0"/>
              <w:marBottom w:val="0"/>
              <w:divBdr>
                <w:top w:val="none" w:sz="0" w:space="0" w:color="auto"/>
                <w:left w:val="none" w:sz="0" w:space="0" w:color="auto"/>
                <w:bottom w:val="none" w:sz="0" w:space="0" w:color="auto"/>
                <w:right w:val="none" w:sz="0" w:space="0" w:color="auto"/>
              </w:divBdr>
            </w:div>
            <w:div w:id="205067477">
              <w:marLeft w:val="0"/>
              <w:marRight w:val="0"/>
              <w:marTop w:val="0"/>
              <w:marBottom w:val="0"/>
              <w:divBdr>
                <w:top w:val="none" w:sz="0" w:space="0" w:color="auto"/>
                <w:left w:val="none" w:sz="0" w:space="0" w:color="auto"/>
                <w:bottom w:val="none" w:sz="0" w:space="0" w:color="auto"/>
                <w:right w:val="none" w:sz="0" w:space="0" w:color="auto"/>
              </w:divBdr>
            </w:div>
            <w:div w:id="210190252">
              <w:marLeft w:val="0"/>
              <w:marRight w:val="0"/>
              <w:marTop w:val="0"/>
              <w:marBottom w:val="0"/>
              <w:divBdr>
                <w:top w:val="none" w:sz="0" w:space="0" w:color="auto"/>
                <w:left w:val="none" w:sz="0" w:space="0" w:color="auto"/>
                <w:bottom w:val="none" w:sz="0" w:space="0" w:color="auto"/>
                <w:right w:val="none" w:sz="0" w:space="0" w:color="auto"/>
              </w:divBdr>
            </w:div>
            <w:div w:id="215363975">
              <w:marLeft w:val="0"/>
              <w:marRight w:val="0"/>
              <w:marTop w:val="0"/>
              <w:marBottom w:val="0"/>
              <w:divBdr>
                <w:top w:val="none" w:sz="0" w:space="0" w:color="auto"/>
                <w:left w:val="none" w:sz="0" w:space="0" w:color="auto"/>
                <w:bottom w:val="none" w:sz="0" w:space="0" w:color="auto"/>
                <w:right w:val="none" w:sz="0" w:space="0" w:color="auto"/>
              </w:divBdr>
            </w:div>
            <w:div w:id="215625223">
              <w:marLeft w:val="0"/>
              <w:marRight w:val="0"/>
              <w:marTop w:val="0"/>
              <w:marBottom w:val="0"/>
              <w:divBdr>
                <w:top w:val="none" w:sz="0" w:space="0" w:color="auto"/>
                <w:left w:val="none" w:sz="0" w:space="0" w:color="auto"/>
                <w:bottom w:val="none" w:sz="0" w:space="0" w:color="auto"/>
                <w:right w:val="none" w:sz="0" w:space="0" w:color="auto"/>
              </w:divBdr>
            </w:div>
            <w:div w:id="218712275">
              <w:marLeft w:val="0"/>
              <w:marRight w:val="0"/>
              <w:marTop w:val="0"/>
              <w:marBottom w:val="0"/>
              <w:divBdr>
                <w:top w:val="none" w:sz="0" w:space="0" w:color="auto"/>
                <w:left w:val="none" w:sz="0" w:space="0" w:color="auto"/>
                <w:bottom w:val="none" w:sz="0" w:space="0" w:color="auto"/>
                <w:right w:val="none" w:sz="0" w:space="0" w:color="auto"/>
              </w:divBdr>
            </w:div>
            <w:div w:id="223218647">
              <w:marLeft w:val="0"/>
              <w:marRight w:val="0"/>
              <w:marTop w:val="0"/>
              <w:marBottom w:val="0"/>
              <w:divBdr>
                <w:top w:val="none" w:sz="0" w:space="0" w:color="auto"/>
                <w:left w:val="none" w:sz="0" w:space="0" w:color="auto"/>
                <w:bottom w:val="none" w:sz="0" w:space="0" w:color="auto"/>
                <w:right w:val="none" w:sz="0" w:space="0" w:color="auto"/>
              </w:divBdr>
            </w:div>
            <w:div w:id="232549236">
              <w:marLeft w:val="0"/>
              <w:marRight w:val="0"/>
              <w:marTop w:val="0"/>
              <w:marBottom w:val="0"/>
              <w:divBdr>
                <w:top w:val="none" w:sz="0" w:space="0" w:color="auto"/>
                <w:left w:val="none" w:sz="0" w:space="0" w:color="auto"/>
                <w:bottom w:val="none" w:sz="0" w:space="0" w:color="auto"/>
                <w:right w:val="none" w:sz="0" w:space="0" w:color="auto"/>
              </w:divBdr>
            </w:div>
            <w:div w:id="235213368">
              <w:marLeft w:val="0"/>
              <w:marRight w:val="0"/>
              <w:marTop w:val="0"/>
              <w:marBottom w:val="0"/>
              <w:divBdr>
                <w:top w:val="none" w:sz="0" w:space="0" w:color="auto"/>
                <w:left w:val="none" w:sz="0" w:space="0" w:color="auto"/>
                <w:bottom w:val="none" w:sz="0" w:space="0" w:color="auto"/>
                <w:right w:val="none" w:sz="0" w:space="0" w:color="auto"/>
              </w:divBdr>
            </w:div>
            <w:div w:id="243033803">
              <w:marLeft w:val="0"/>
              <w:marRight w:val="0"/>
              <w:marTop w:val="0"/>
              <w:marBottom w:val="0"/>
              <w:divBdr>
                <w:top w:val="none" w:sz="0" w:space="0" w:color="auto"/>
                <w:left w:val="none" w:sz="0" w:space="0" w:color="auto"/>
                <w:bottom w:val="none" w:sz="0" w:space="0" w:color="auto"/>
                <w:right w:val="none" w:sz="0" w:space="0" w:color="auto"/>
              </w:divBdr>
            </w:div>
            <w:div w:id="247349575">
              <w:marLeft w:val="0"/>
              <w:marRight w:val="0"/>
              <w:marTop w:val="0"/>
              <w:marBottom w:val="0"/>
              <w:divBdr>
                <w:top w:val="none" w:sz="0" w:space="0" w:color="auto"/>
                <w:left w:val="none" w:sz="0" w:space="0" w:color="auto"/>
                <w:bottom w:val="none" w:sz="0" w:space="0" w:color="auto"/>
                <w:right w:val="none" w:sz="0" w:space="0" w:color="auto"/>
              </w:divBdr>
            </w:div>
            <w:div w:id="252593815">
              <w:marLeft w:val="0"/>
              <w:marRight w:val="0"/>
              <w:marTop w:val="0"/>
              <w:marBottom w:val="0"/>
              <w:divBdr>
                <w:top w:val="none" w:sz="0" w:space="0" w:color="auto"/>
                <w:left w:val="none" w:sz="0" w:space="0" w:color="auto"/>
                <w:bottom w:val="none" w:sz="0" w:space="0" w:color="auto"/>
                <w:right w:val="none" w:sz="0" w:space="0" w:color="auto"/>
              </w:divBdr>
            </w:div>
            <w:div w:id="259340291">
              <w:marLeft w:val="0"/>
              <w:marRight w:val="0"/>
              <w:marTop w:val="0"/>
              <w:marBottom w:val="0"/>
              <w:divBdr>
                <w:top w:val="none" w:sz="0" w:space="0" w:color="auto"/>
                <w:left w:val="none" w:sz="0" w:space="0" w:color="auto"/>
                <w:bottom w:val="none" w:sz="0" w:space="0" w:color="auto"/>
                <w:right w:val="none" w:sz="0" w:space="0" w:color="auto"/>
              </w:divBdr>
            </w:div>
            <w:div w:id="272716729">
              <w:marLeft w:val="0"/>
              <w:marRight w:val="0"/>
              <w:marTop w:val="0"/>
              <w:marBottom w:val="0"/>
              <w:divBdr>
                <w:top w:val="none" w:sz="0" w:space="0" w:color="auto"/>
                <w:left w:val="none" w:sz="0" w:space="0" w:color="auto"/>
                <w:bottom w:val="none" w:sz="0" w:space="0" w:color="auto"/>
                <w:right w:val="none" w:sz="0" w:space="0" w:color="auto"/>
              </w:divBdr>
            </w:div>
            <w:div w:id="274799988">
              <w:marLeft w:val="0"/>
              <w:marRight w:val="0"/>
              <w:marTop w:val="0"/>
              <w:marBottom w:val="0"/>
              <w:divBdr>
                <w:top w:val="none" w:sz="0" w:space="0" w:color="auto"/>
                <w:left w:val="none" w:sz="0" w:space="0" w:color="auto"/>
                <w:bottom w:val="none" w:sz="0" w:space="0" w:color="auto"/>
                <w:right w:val="none" w:sz="0" w:space="0" w:color="auto"/>
              </w:divBdr>
            </w:div>
            <w:div w:id="282931992">
              <w:marLeft w:val="0"/>
              <w:marRight w:val="0"/>
              <w:marTop w:val="0"/>
              <w:marBottom w:val="0"/>
              <w:divBdr>
                <w:top w:val="none" w:sz="0" w:space="0" w:color="auto"/>
                <w:left w:val="none" w:sz="0" w:space="0" w:color="auto"/>
                <w:bottom w:val="none" w:sz="0" w:space="0" w:color="auto"/>
                <w:right w:val="none" w:sz="0" w:space="0" w:color="auto"/>
              </w:divBdr>
            </w:div>
            <w:div w:id="287669662">
              <w:marLeft w:val="0"/>
              <w:marRight w:val="0"/>
              <w:marTop w:val="0"/>
              <w:marBottom w:val="0"/>
              <w:divBdr>
                <w:top w:val="none" w:sz="0" w:space="0" w:color="auto"/>
                <w:left w:val="none" w:sz="0" w:space="0" w:color="auto"/>
                <w:bottom w:val="none" w:sz="0" w:space="0" w:color="auto"/>
                <w:right w:val="none" w:sz="0" w:space="0" w:color="auto"/>
              </w:divBdr>
            </w:div>
            <w:div w:id="292058008">
              <w:marLeft w:val="0"/>
              <w:marRight w:val="0"/>
              <w:marTop w:val="0"/>
              <w:marBottom w:val="0"/>
              <w:divBdr>
                <w:top w:val="none" w:sz="0" w:space="0" w:color="auto"/>
                <w:left w:val="none" w:sz="0" w:space="0" w:color="auto"/>
                <w:bottom w:val="none" w:sz="0" w:space="0" w:color="auto"/>
                <w:right w:val="none" w:sz="0" w:space="0" w:color="auto"/>
              </w:divBdr>
            </w:div>
            <w:div w:id="293365021">
              <w:marLeft w:val="0"/>
              <w:marRight w:val="0"/>
              <w:marTop w:val="0"/>
              <w:marBottom w:val="0"/>
              <w:divBdr>
                <w:top w:val="none" w:sz="0" w:space="0" w:color="auto"/>
                <w:left w:val="none" w:sz="0" w:space="0" w:color="auto"/>
                <w:bottom w:val="none" w:sz="0" w:space="0" w:color="auto"/>
                <w:right w:val="none" w:sz="0" w:space="0" w:color="auto"/>
              </w:divBdr>
            </w:div>
            <w:div w:id="295378504">
              <w:marLeft w:val="0"/>
              <w:marRight w:val="0"/>
              <w:marTop w:val="0"/>
              <w:marBottom w:val="0"/>
              <w:divBdr>
                <w:top w:val="none" w:sz="0" w:space="0" w:color="auto"/>
                <w:left w:val="none" w:sz="0" w:space="0" w:color="auto"/>
                <w:bottom w:val="none" w:sz="0" w:space="0" w:color="auto"/>
                <w:right w:val="none" w:sz="0" w:space="0" w:color="auto"/>
              </w:divBdr>
            </w:div>
            <w:div w:id="297955518">
              <w:marLeft w:val="0"/>
              <w:marRight w:val="0"/>
              <w:marTop w:val="0"/>
              <w:marBottom w:val="0"/>
              <w:divBdr>
                <w:top w:val="none" w:sz="0" w:space="0" w:color="auto"/>
                <w:left w:val="none" w:sz="0" w:space="0" w:color="auto"/>
                <w:bottom w:val="none" w:sz="0" w:space="0" w:color="auto"/>
                <w:right w:val="none" w:sz="0" w:space="0" w:color="auto"/>
              </w:divBdr>
            </w:div>
            <w:div w:id="311639572">
              <w:marLeft w:val="0"/>
              <w:marRight w:val="0"/>
              <w:marTop w:val="0"/>
              <w:marBottom w:val="0"/>
              <w:divBdr>
                <w:top w:val="none" w:sz="0" w:space="0" w:color="auto"/>
                <w:left w:val="none" w:sz="0" w:space="0" w:color="auto"/>
                <w:bottom w:val="none" w:sz="0" w:space="0" w:color="auto"/>
                <w:right w:val="none" w:sz="0" w:space="0" w:color="auto"/>
              </w:divBdr>
            </w:div>
            <w:div w:id="312299736">
              <w:marLeft w:val="0"/>
              <w:marRight w:val="0"/>
              <w:marTop w:val="0"/>
              <w:marBottom w:val="0"/>
              <w:divBdr>
                <w:top w:val="none" w:sz="0" w:space="0" w:color="auto"/>
                <w:left w:val="none" w:sz="0" w:space="0" w:color="auto"/>
                <w:bottom w:val="none" w:sz="0" w:space="0" w:color="auto"/>
                <w:right w:val="none" w:sz="0" w:space="0" w:color="auto"/>
              </w:divBdr>
            </w:div>
            <w:div w:id="314191308">
              <w:marLeft w:val="0"/>
              <w:marRight w:val="0"/>
              <w:marTop w:val="0"/>
              <w:marBottom w:val="0"/>
              <w:divBdr>
                <w:top w:val="none" w:sz="0" w:space="0" w:color="auto"/>
                <w:left w:val="none" w:sz="0" w:space="0" w:color="auto"/>
                <w:bottom w:val="none" w:sz="0" w:space="0" w:color="auto"/>
                <w:right w:val="none" w:sz="0" w:space="0" w:color="auto"/>
              </w:divBdr>
            </w:div>
            <w:div w:id="318580569">
              <w:marLeft w:val="0"/>
              <w:marRight w:val="0"/>
              <w:marTop w:val="0"/>
              <w:marBottom w:val="0"/>
              <w:divBdr>
                <w:top w:val="none" w:sz="0" w:space="0" w:color="auto"/>
                <w:left w:val="none" w:sz="0" w:space="0" w:color="auto"/>
                <w:bottom w:val="none" w:sz="0" w:space="0" w:color="auto"/>
                <w:right w:val="none" w:sz="0" w:space="0" w:color="auto"/>
              </w:divBdr>
            </w:div>
            <w:div w:id="327176353">
              <w:marLeft w:val="0"/>
              <w:marRight w:val="0"/>
              <w:marTop w:val="0"/>
              <w:marBottom w:val="0"/>
              <w:divBdr>
                <w:top w:val="none" w:sz="0" w:space="0" w:color="auto"/>
                <w:left w:val="none" w:sz="0" w:space="0" w:color="auto"/>
                <w:bottom w:val="none" w:sz="0" w:space="0" w:color="auto"/>
                <w:right w:val="none" w:sz="0" w:space="0" w:color="auto"/>
              </w:divBdr>
            </w:div>
            <w:div w:id="333458256">
              <w:marLeft w:val="0"/>
              <w:marRight w:val="0"/>
              <w:marTop w:val="0"/>
              <w:marBottom w:val="0"/>
              <w:divBdr>
                <w:top w:val="none" w:sz="0" w:space="0" w:color="auto"/>
                <w:left w:val="none" w:sz="0" w:space="0" w:color="auto"/>
                <w:bottom w:val="none" w:sz="0" w:space="0" w:color="auto"/>
                <w:right w:val="none" w:sz="0" w:space="0" w:color="auto"/>
              </w:divBdr>
            </w:div>
            <w:div w:id="338774717">
              <w:marLeft w:val="0"/>
              <w:marRight w:val="0"/>
              <w:marTop w:val="0"/>
              <w:marBottom w:val="0"/>
              <w:divBdr>
                <w:top w:val="none" w:sz="0" w:space="0" w:color="auto"/>
                <w:left w:val="none" w:sz="0" w:space="0" w:color="auto"/>
                <w:bottom w:val="none" w:sz="0" w:space="0" w:color="auto"/>
                <w:right w:val="none" w:sz="0" w:space="0" w:color="auto"/>
              </w:divBdr>
            </w:div>
            <w:div w:id="338895875">
              <w:marLeft w:val="0"/>
              <w:marRight w:val="0"/>
              <w:marTop w:val="0"/>
              <w:marBottom w:val="0"/>
              <w:divBdr>
                <w:top w:val="none" w:sz="0" w:space="0" w:color="auto"/>
                <w:left w:val="none" w:sz="0" w:space="0" w:color="auto"/>
                <w:bottom w:val="none" w:sz="0" w:space="0" w:color="auto"/>
                <w:right w:val="none" w:sz="0" w:space="0" w:color="auto"/>
              </w:divBdr>
            </w:div>
            <w:div w:id="339770687">
              <w:marLeft w:val="0"/>
              <w:marRight w:val="0"/>
              <w:marTop w:val="0"/>
              <w:marBottom w:val="0"/>
              <w:divBdr>
                <w:top w:val="none" w:sz="0" w:space="0" w:color="auto"/>
                <w:left w:val="none" w:sz="0" w:space="0" w:color="auto"/>
                <w:bottom w:val="none" w:sz="0" w:space="0" w:color="auto"/>
                <w:right w:val="none" w:sz="0" w:space="0" w:color="auto"/>
              </w:divBdr>
            </w:div>
            <w:div w:id="344867079">
              <w:marLeft w:val="0"/>
              <w:marRight w:val="0"/>
              <w:marTop w:val="0"/>
              <w:marBottom w:val="0"/>
              <w:divBdr>
                <w:top w:val="none" w:sz="0" w:space="0" w:color="auto"/>
                <w:left w:val="none" w:sz="0" w:space="0" w:color="auto"/>
                <w:bottom w:val="none" w:sz="0" w:space="0" w:color="auto"/>
                <w:right w:val="none" w:sz="0" w:space="0" w:color="auto"/>
              </w:divBdr>
            </w:div>
            <w:div w:id="348139903">
              <w:marLeft w:val="0"/>
              <w:marRight w:val="0"/>
              <w:marTop w:val="0"/>
              <w:marBottom w:val="0"/>
              <w:divBdr>
                <w:top w:val="none" w:sz="0" w:space="0" w:color="auto"/>
                <w:left w:val="none" w:sz="0" w:space="0" w:color="auto"/>
                <w:bottom w:val="none" w:sz="0" w:space="0" w:color="auto"/>
                <w:right w:val="none" w:sz="0" w:space="0" w:color="auto"/>
              </w:divBdr>
            </w:div>
            <w:div w:id="348677682">
              <w:marLeft w:val="0"/>
              <w:marRight w:val="0"/>
              <w:marTop w:val="0"/>
              <w:marBottom w:val="0"/>
              <w:divBdr>
                <w:top w:val="none" w:sz="0" w:space="0" w:color="auto"/>
                <w:left w:val="none" w:sz="0" w:space="0" w:color="auto"/>
                <w:bottom w:val="none" w:sz="0" w:space="0" w:color="auto"/>
                <w:right w:val="none" w:sz="0" w:space="0" w:color="auto"/>
              </w:divBdr>
            </w:div>
            <w:div w:id="360282857">
              <w:marLeft w:val="0"/>
              <w:marRight w:val="0"/>
              <w:marTop w:val="0"/>
              <w:marBottom w:val="0"/>
              <w:divBdr>
                <w:top w:val="none" w:sz="0" w:space="0" w:color="auto"/>
                <w:left w:val="none" w:sz="0" w:space="0" w:color="auto"/>
                <w:bottom w:val="none" w:sz="0" w:space="0" w:color="auto"/>
                <w:right w:val="none" w:sz="0" w:space="0" w:color="auto"/>
              </w:divBdr>
            </w:div>
            <w:div w:id="372386485">
              <w:marLeft w:val="0"/>
              <w:marRight w:val="0"/>
              <w:marTop w:val="0"/>
              <w:marBottom w:val="0"/>
              <w:divBdr>
                <w:top w:val="none" w:sz="0" w:space="0" w:color="auto"/>
                <w:left w:val="none" w:sz="0" w:space="0" w:color="auto"/>
                <w:bottom w:val="none" w:sz="0" w:space="0" w:color="auto"/>
                <w:right w:val="none" w:sz="0" w:space="0" w:color="auto"/>
              </w:divBdr>
            </w:div>
            <w:div w:id="373966126">
              <w:marLeft w:val="0"/>
              <w:marRight w:val="0"/>
              <w:marTop w:val="0"/>
              <w:marBottom w:val="0"/>
              <w:divBdr>
                <w:top w:val="none" w:sz="0" w:space="0" w:color="auto"/>
                <w:left w:val="none" w:sz="0" w:space="0" w:color="auto"/>
                <w:bottom w:val="none" w:sz="0" w:space="0" w:color="auto"/>
                <w:right w:val="none" w:sz="0" w:space="0" w:color="auto"/>
              </w:divBdr>
            </w:div>
            <w:div w:id="376666362">
              <w:marLeft w:val="0"/>
              <w:marRight w:val="0"/>
              <w:marTop w:val="0"/>
              <w:marBottom w:val="0"/>
              <w:divBdr>
                <w:top w:val="none" w:sz="0" w:space="0" w:color="auto"/>
                <w:left w:val="none" w:sz="0" w:space="0" w:color="auto"/>
                <w:bottom w:val="none" w:sz="0" w:space="0" w:color="auto"/>
                <w:right w:val="none" w:sz="0" w:space="0" w:color="auto"/>
              </w:divBdr>
            </w:div>
            <w:div w:id="380859129">
              <w:marLeft w:val="0"/>
              <w:marRight w:val="0"/>
              <w:marTop w:val="0"/>
              <w:marBottom w:val="0"/>
              <w:divBdr>
                <w:top w:val="none" w:sz="0" w:space="0" w:color="auto"/>
                <w:left w:val="none" w:sz="0" w:space="0" w:color="auto"/>
                <w:bottom w:val="none" w:sz="0" w:space="0" w:color="auto"/>
                <w:right w:val="none" w:sz="0" w:space="0" w:color="auto"/>
              </w:divBdr>
            </w:div>
            <w:div w:id="387342720">
              <w:marLeft w:val="0"/>
              <w:marRight w:val="0"/>
              <w:marTop w:val="0"/>
              <w:marBottom w:val="0"/>
              <w:divBdr>
                <w:top w:val="none" w:sz="0" w:space="0" w:color="auto"/>
                <w:left w:val="none" w:sz="0" w:space="0" w:color="auto"/>
                <w:bottom w:val="none" w:sz="0" w:space="0" w:color="auto"/>
                <w:right w:val="none" w:sz="0" w:space="0" w:color="auto"/>
              </w:divBdr>
            </w:div>
            <w:div w:id="388650391">
              <w:marLeft w:val="0"/>
              <w:marRight w:val="0"/>
              <w:marTop w:val="0"/>
              <w:marBottom w:val="0"/>
              <w:divBdr>
                <w:top w:val="none" w:sz="0" w:space="0" w:color="auto"/>
                <w:left w:val="none" w:sz="0" w:space="0" w:color="auto"/>
                <w:bottom w:val="none" w:sz="0" w:space="0" w:color="auto"/>
                <w:right w:val="none" w:sz="0" w:space="0" w:color="auto"/>
              </w:divBdr>
            </w:div>
            <w:div w:id="388773038">
              <w:marLeft w:val="0"/>
              <w:marRight w:val="0"/>
              <w:marTop w:val="0"/>
              <w:marBottom w:val="0"/>
              <w:divBdr>
                <w:top w:val="none" w:sz="0" w:space="0" w:color="auto"/>
                <w:left w:val="none" w:sz="0" w:space="0" w:color="auto"/>
                <w:bottom w:val="none" w:sz="0" w:space="0" w:color="auto"/>
                <w:right w:val="none" w:sz="0" w:space="0" w:color="auto"/>
              </w:divBdr>
            </w:div>
            <w:div w:id="388959754">
              <w:marLeft w:val="0"/>
              <w:marRight w:val="0"/>
              <w:marTop w:val="0"/>
              <w:marBottom w:val="0"/>
              <w:divBdr>
                <w:top w:val="none" w:sz="0" w:space="0" w:color="auto"/>
                <w:left w:val="none" w:sz="0" w:space="0" w:color="auto"/>
                <w:bottom w:val="none" w:sz="0" w:space="0" w:color="auto"/>
                <w:right w:val="none" w:sz="0" w:space="0" w:color="auto"/>
              </w:divBdr>
            </w:div>
            <w:div w:id="390884632">
              <w:marLeft w:val="0"/>
              <w:marRight w:val="0"/>
              <w:marTop w:val="0"/>
              <w:marBottom w:val="0"/>
              <w:divBdr>
                <w:top w:val="none" w:sz="0" w:space="0" w:color="auto"/>
                <w:left w:val="none" w:sz="0" w:space="0" w:color="auto"/>
                <w:bottom w:val="none" w:sz="0" w:space="0" w:color="auto"/>
                <w:right w:val="none" w:sz="0" w:space="0" w:color="auto"/>
              </w:divBdr>
            </w:div>
            <w:div w:id="398479533">
              <w:marLeft w:val="0"/>
              <w:marRight w:val="0"/>
              <w:marTop w:val="0"/>
              <w:marBottom w:val="0"/>
              <w:divBdr>
                <w:top w:val="none" w:sz="0" w:space="0" w:color="auto"/>
                <w:left w:val="none" w:sz="0" w:space="0" w:color="auto"/>
                <w:bottom w:val="none" w:sz="0" w:space="0" w:color="auto"/>
                <w:right w:val="none" w:sz="0" w:space="0" w:color="auto"/>
              </w:divBdr>
            </w:div>
            <w:div w:id="401679047">
              <w:marLeft w:val="0"/>
              <w:marRight w:val="0"/>
              <w:marTop w:val="0"/>
              <w:marBottom w:val="0"/>
              <w:divBdr>
                <w:top w:val="none" w:sz="0" w:space="0" w:color="auto"/>
                <w:left w:val="none" w:sz="0" w:space="0" w:color="auto"/>
                <w:bottom w:val="none" w:sz="0" w:space="0" w:color="auto"/>
                <w:right w:val="none" w:sz="0" w:space="0" w:color="auto"/>
              </w:divBdr>
            </w:div>
            <w:div w:id="433599674">
              <w:marLeft w:val="0"/>
              <w:marRight w:val="0"/>
              <w:marTop w:val="0"/>
              <w:marBottom w:val="0"/>
              <w:divBdr>
                <w:top w:val="none" w:sz="0" w:space="0" w:color="auto"/>
                <w:left w:val="none" w:sz="0" w:space="0" w:color="auto"/>
                <w:bottom w:val="none" w:sz="0" w:space="0" w:color="auto"/>
                <w:right w:val="none" w:sz="0" w:space="0" w:color="auto"/>
              </w:divBdr>
            </w:div>
            <w:div w:id="436605161">
              <w:marLeft w:val="0"/>
              <w:marRight w:val="0"/>
              <w:marTop w:val="0"/>
              <w:marBottom w:val="0"/>
              <w:divBdr>
                <w:top w:val="none" w:sz="0" w:space="0" w:color="auto"/>
                <w:left w:val="none" w:sz="0" w:space="0" w:color="auto"/>
                <w:bottom w:val="none" w:sz="0" w:space="0" w:color="auto"/>
                <w:right w:val="none" w:sz="0" w:space="0" w:color="auto"/>
              </w:divBdr>
            </w:div>
            <w:div w:id="439253712">
              <w:marLeft w:val="0"/>
              <w:marRight w:val="0"/>
              <w:marTop w:val="0"/>
              <w:marBottom w:val="0"/>
              <w:divBdr>
                <w:top w:val="none" w:sz="0" w:space="0" w:color="auto"/>
                <w:left w:val="none" w:sz="0" w:space="0" w:color="auto"/>
                <w:bottom w:val="none" w:sz="0" w:space="0" w:color="auto"/>
                <w:right w:val="none" w:sz="0" w:space="0" w:color="auto"/>
              </w:divBdr>
            </w:div>
            <w:div w:id="449129694">
              <w:marLeft w:val="0"/>
              <w:marRight w:val="0"/>
              <w:marTop w:val="0"/>
              <w:marBottom w:val="0"/>
              <w:divBdr>
                <w:top w:val="none" w:sz="0" w:space="0" w:color="auto"/>
                <w:left w:val="none" w:sz="0" w:space="0" w:color="auto"/>
                <w:bottom w:val="none" w:sz="0" w:space="0" w:color="auto"/>
                <w:right w:val="none" w:sz="0" w:space="0" w:color="auto"/>
              </w:divBdr>
            </w:div>
            <w:div w:id="466318931">
              <w:marLeft w:val="0"/>
              <w:marRight w:val="0"/>
              <w:marTop w:val="0"/>
              <w:marBottom w:val="0"/>
              <w:divBdr>
                <w:top w:val="none" w:sz="0" w:space="0" w:color="auto"/>
                <w:left w:val="none" w:sz="0" w:space="0" w:color="auto"/>
                <w:bottom w:val="none" w:sz="0" w:space="0" w:color="auto"/>
                <w:right w:val="none" w:sz="0" w:space="0" w:color="auto"/>
              </w:divBdr>
            </w:div>
            <w:div w:id="482044487">
              <w:marLeft w:val="0"/>
              <w:marRight w:val="0"/>
              <w:marTop w:val="0"/>
              <w:marBottom w:val="0"/>
              <w:divBdr>
                <w:top w:val="none" w:sz="0" w:space="0" w:color="auto"/>
                <w:left w:val="none" w:sz="0" w:space="0" w:color="auto"/>
                <w:bottom w:val="none" w:sz="0" w:space="0" w:color="auto"/>
                <w:right w:val="none" w:sz="0" w:space="0" w:color="auto"/>
              </w:divBdr>
            </w:div>
            <w:div w:id="489759357">
              <w:marLeft w:val="0"/>
              <w:marRight w:val="0"/>
              <w:marTop w:val="0"/>
              <w:marBottom w:val="0"/>
              <w:divBdr>
                <w:top w:val="none" w:sz="0" w:space="0" w:color="auto"/>
                <w:left w:val="none" w:sz="0" w:space="0" w:color="auto"/>
                <w:bottom w:val="none" w:sz="0" w:space="0" w:color="auto"/>
                <w:right w:val="none" w:sz="0" w:space="0" w:color="auto"/>
              </w:divBdr>
            </w:div>
            <w:div w:id="491219269">
              <w:marLeft w:val="0"/>
              <w:marRight w:val="0"/>
              <w:marTop w:val="0"/>
              <w:marBottom w:val="0"/>
              <w:divBdr>
                <w:top w:val="none" w:sz="0" w:space="0" w:color="auto"/>
                <w:left w:val="none" w:sz="0" w:space="0" w:color="auto"/>
                <w:bottom w:val="none" w:sz="0" w:space="0" w:color="auto"/>
                <w:right w:val="none" w:sz="0" w:space="0" w:color="auto"/>
              </w:divBdr>
            </w:div>
            <w:div w:id="495732601">
              <w:marLeft w:val="0"/>
              <w:marRight w:val="0"/>
              <w:marTop w:val="0"/>
              <w:marBottom w:val="0"/>
              <w:divBdr>
                <w:top w:val="none" w:sz="0" w:space="0" w:color="auto"/>
                <w:left w:val="none" w:sz="0" w:space="0" w:color="auto"/>
                <w:bottom w:val="none" w:sz="0" w:space="0" w:color="auto"/>
                <w:right w:val="none" w:sz="0" w:space="0" w:color="auto"/>
              </w:divBdr>
            </w:div>
            <w:div w:id="498929641">
              <w:marLeft w:val="0"/>
              <w:marRight w:val="0"/>
              <w:marTop w:val="0"/>
              <w:marBottom w:val="0"/>
              <w:divBdr>
                <w:top w:val="none" w:sz="0" w:space="0" w:color="auto"/>
                <w:left w:val="none" w:sz="0" w:space="0" w:color="auto"/>
                <w:bottom w:val="none" w:sz="0" w:space="0" w:color="auto"/>
                <w:right w:val="none" w:sz="0" w:space="0" w:color="auto"/>
              </w:divBdr>
            </w:div>
            <w:div w:id="500123276">
              <w:marLeft w:val="0"/>
              <w:marRight w:val="0"/>
              <w:marTop w:val="0"/>
              <w:marBottom w:val="0"/>
              <w:divBdr>
                <w:top w:val="none" w:sz="0" w:space="0" w:color="auto"/>
                <w:left w:val="none" w:sz="0" w:space="0" w:color="auto"/>
                <w:bottom w:val="none" w:sz="0" w:space="0" w:color="auto"/>
                <w:right w:val="none" w:sz="0" w:space="0" w:color="auto"/>
              </w:divBdr>
            </w:div>
            <w:div w:id="501164311">
              <w:marLeft w:val="0"/>
              <w:marRight w:val="0"/>
              <w:marTop w:val="0"/>
              <w:marBottom w:val="0"/>
              <w:divBdr>
                <w:top w:val="none" w:sz="0" w:space="0" w:color="auto"/>
                <w:left w:val="none" w:sz="0" w:space="0" w:color="auto"/>
                <w:bottom w:val="none" w:sz="0" w:space="0" w:color="auto"/>
                <w:right w:val="none" w:sz="0" w:space="0" w:color="auto"/>
              </w:divBdr>
            </w:div>
            <w:div w:id="504365531">
              <w:marLeft w:val="0"/>
              <w:marRight w:val="0"/>
              <w:marTop w:val="0"/>
              <w:marBottom w:val="0"/>
              <w:divBdr>
                <w:top w:val="none" w:sz="0" w:space="0" w:color="auto"/>
                <w:left w:val="none" w:sz="0" w:space="0" w:color="auto"/>
                <w:bottom w:val="none" w:sz="0" w:space="0" w:color="auto"/>
                <w:right w:val="none" w:sz="0" w:space="0" w:color="auto"/>
              </w:divBdr>
            </w:div>
            <w:div w:id="520246612">
              <w:marLeft w:val="0"/>
              <w:marRight w:val="0"/>
              <w:marTop w:val="0"/>
              <w:marBottom w:val="0"/>
              <w:divBdr>
                <w:top w:val="none" w:sz="0" w:space="0" w:color="auto"/>
                <w:left w:val="none" w:sz="0" w:space="0" w:color="auto"/>
                <w:bottom w:val="none" w:sz="0" w:space="0" w:color="auto"/>
                <w:right w:val="none" w:sz="0" w:space="0" w:color="auto"/>
              </w:divBdr>
            </w:div>
            <w:div w:id="523249712">
              <w:marLeft w:val="0"/>
              <w:marRight w:val="0"/>
              <w:marTop w:val="0"/>
              <w:marBottom w:val="0"/>
              <w:divBdr>
                <w:top w:val="none" w:sz="0" w:space="0" w:color="auto"/>
                <w:left w:val="none" w:sz="0" w:space="0" w:color="auto"/>
                <w:bottom w:val="none" w:sz="0" w:space="0" w:color="auto"/>
                <w:right w:val="none" w:sz="0" w:space="0" w:color="auto"/>
              </w:divBdr>
            </w:div>
            <w:div w:id="537353104">
              <w:marLeft w:val="0"/>
              <w:marRight w:val="0"/>
              <w:marTop w:val="0"/>
              <w:marBottom w:val="0"/>
              <w:divBdr>
                <w:top w:val="none" w:sz="0" w:space="0" w:color="auto"/>
                <w:left w:val="none" w:sz="0" w:space="0" w:color="auto"/>
                <w:bottom w:val="none" w:sz="0" w:space="0" w:color="auto"/>
                <w:right w:val="none" w:sz="0" w:space="0" w:color="auto"/>
              </w:divBdr>
            </w:div>
            <w:div w:id="537474329">
              <w:marLeft w:val="0"/>
              <w:marRight w:val="0"/>
              <w:marTop w:val="0"/>
              <w:marBottom w:val="0"/>
              <w:divBdr>
                <w:top w:val="none" w:sz="0" w:space="0" w:color="auto"/>
                <w:left w:val="none" w:sz="0" w:space="0" w:color="auto"/>
                <w:bottom w:val="none" w:sz="0" w:space="0" w:color="auto"/>
                <w:right w:val="none" w:sz="0" w:space="0" w:color="auto"/>
              </w:divBdr>
            </w:div>
            <w:div w:id="539898534">
              <w:marLeft w:val="0"/>
              <w:marRight w:val="0"/>
              <w:marTop w:val="0"/>
              <w:marBottom w:val="0"/>
              <w:divBdr>
                <w:top w:val="none" w:sz="0" w:space="0" w:color="auto"/>
                <w:left w:val="none" w:sz="0" w:space="0" w:color="auto"/>
                <w:bottom w:val="none" w:sz="0" w:space="0" w:color="auto"/>
                <w:right w:val="none" w:sz="0" w:space="0" w:color="auto"/>
              </w:divBdr>
            </w:div>
            <w:div w:id="542330423">
              <w:marLeft w:val="0"/>
              <w:marRight w:val="0"/>
              <w:marTop w:val="0"/>
              <w:marBottom w:val="0"/>
              <w:divBdr>
                <w:top w:val="none" w:sz="0" w:space="0" w:color="auto"/>
                <w:left w:val="none" w:sz="0" w:space="0" w:color="auto"/>
                <w:bottom w:val="none" w:sz="0" w:space="0" w:color="auto"/>
                <w:right w:val="none" w:sz="0" w:space="0" w:color="auto"/>
              </w:divBdr>
            </w:div>
            <w:div w:id="559483057">
              <w:marLeft w:val="0"/>
              <w:marRight w:val="0"/>
              <w:marTop w:val="0"/>
              <w:marBottom w:val="0"/>
              <w:divBdr>
                <w:top w:val="none" w:sz="0" w:space="0" w:color="auto"/>
                <w:left w:val="none" w:sz="0" w:space="0" w:color="auto"/>
                <w:bottom w:val="none" w:sz="0" w:space="0" w:color="auto"/>
                <w:right w:val="none" w:sz="0" w:space="0" w:color="auto"/>
              </w:divBdr>
            </w:div>
            <w:div w:id="564267052">
              <w:marLeft w:val="0"/>
              <w:marRight w:val="0"/>
              <w:marTop w:val="0"/>
              <w:marBottom w:val="0"/>
              <w:divBdr>
                <w:top w:val="none" w:sz="0" w:space="0" w:color="auto"/>
                <w:left w:val="none" w:sz="0" w:space="0" w:color="auto"/>
                <w:bottom w:val="none" w:sz="0" w:space="0" w:color="auto"/>
                <w:right w:val="none" w:sz="0" w:space="0" w:color="auto"/>
              </w:divBdr>
            </w:div>
            <w:div w:id="569730049">
              <w:marLeft w:val="0"/>
              <w:marRight w:val="0"/>
              <w:marTop w:val="0"/>
              <w:marBottom w:val="0"/>
              <w:divBdr>
                <w:top w:val="none" w:sz="0" w:space="0" w:color="auto"/>
                <w:left w:val="none" w:sz="0" w:space="0" w:color="auto"/>
                <w:bottom w:val="none" w:sz="0" w:space="0" w:color="auto"/>
                <w:right w:val="none" w:sz="0" w:space="0" w:color="auto"/>
              </w:divBdr>
            </w:div>
            <w:div w:id="574172421">
              <w:marLeft w:val="0"/>
              <w:marRight w:val="0"/>
              <w:marTop w:val="0"/>
              <w:marBottom w:val="0"/>
              <w:divBdr>
                <w:top w:val="none" w:sz="0" w:space="0" w:color="auto"/>
                <w:left w:val="none" w:sz="0" w:space="0" w:color="auto"/>
                <w:bottom w:val="none" w:sz="0" w:space="0" w:color="auto"/>
                <w:right w:val="none" w:sz="0" w:space="0" w:color="auto"/>
              </w:divBdr>
            </w:div>
            <w:div w:id="579026825">
              <w:marLeft w:val="0"/>
              <w:marRight w:val="0"/>
              <w:marTop w:val="0"/>
              <w:marBottom w:val="0"/>
              <w:divBdr>
                <w:top w:val="none" w:sz="0" w:space="0" w:color="auto"/>
                <w:left w:val="none" w:sz="0" w:space="0" w:color="auto"/>
                <w:bottom w:val="none" w:sz="0" w:space="0" w:color="auto"/>
                <w:right w:val="none" w:sz="0" w:space="0" w:color="auto"/>
              </w:divBdr>
            </w:div>
            <w:div w:id="580943683">
              <w:marLeft w:val="0"/>
              <w:marRight w:val="0"/>
              <w:marTop w:val="0"/>
              <w:marBottom w:val="0"/>
              <w:divBdr>
                <w:top w:val="none" w:sz="0" w:space="0" w:color="auto"/>
                <w:left w:val="none" w:sz="0" w:space="0" w:color="auto"/>
                <w:bottom w:val="none" w:sz="0" w:space="0" w:color="auto"/>
                <w:right w:val="none" w:sz="0" w:space="0" w:color="auto"/>
              </w:divBdr>
            </w:div>
            <w:div w:id="583031975">
              <w:marLeft w:val="0"/>
              <w:marRight w:val="0"/>
              <w:marTop w:val="0"/>
              <w:marBottom w:val="0"/>
              <w:divBdr>
                <w:top w:val="none" w:sz="0" w:space="0" w:color="auto"/>
                <w:left w:val="none" w:sz="0" w:space="0" w:color="auto"/>
                <w:bottom w:val="none" w:sz="0" w:space="0" w:color="auto"/>
                <w:right w:val="none" w:sz="0" w:space="0" w:color="auto"/>
              </w:divBdr>
            </w:div>
            <w:div w:id="586578639">
              <w:marLeft w:val="0"/>
              <w:marRight w:val="0"/>
              <w:marTop w:val="0"/>
              <w:marBottom w:val="0"/>
              <w:divBdr>
                <w:top w:val="none" w:sz="0" w:space="0" w:color="auto"/>
                <w:left w:val="none" w:sz="0" w:space="0" w:color="auto"/>
                <w:bottom w:val="none" w:sz="0" w:space="0" w:color="auto"/>
                <w:right w:val="none" w:sz="0" w:space="0" w:color="auto"/>
              </w:divBdr>
            </w:div>
            <w:div w:id="592780494">
              <w:marLeft w:val="0"/>
              <w:marRight w:val="0"/>
              <w:marTop w:val="0"/>
              <w:marBottom w:val="0"/>
              <w:divBdr>
                <w:top w:val="none" w:sz="0" w:space="0" w:color="auto"/>
                <w:left w:val="none" w:sz="0" w:space="0" w:color="auto"/>
                <w:bottom w:val="none" w:sz="0" w:space="0" w:color="auto"/>
                <w:right w:val="none" w:sz="0" w:space="0" w:color="auto"/>
              </w:divBdr>
            </w:div>
            <w:div w:id="606080273">
              <w:marLeft w:val="0"/>
              <w:marRight w:val="0"/>
              <w:marTop w:val="0"/>
              <w:marBottom w:val="0"/>
              <w:divBdr>
                <w:top w:val="none" w:sz="0" w:space="0" w:color="auto"/>
                <w:left w:val="none" w:sz="0" w:space="0" w:color="auto"/>
                <w:bottom w:val="none" w:sz="0" w:space="0" w:color="auto"/>
                <w:right w:val="none" w:sz="0" w:space="0" w:color="auto"/>
              </w:divBdr>
            </w:div>
            <w:div w:id="609894000">
              <w:marLeft w:val="0"/>
              <w:marRight w:val="0"/>
              <w:marTop w:val="0"/>
              <w:marBottom w:val="0"/>
              <w:divBdr>
                <w:top w:val="none" w:sz="0" w:space="0" w:color="auto"/>
                <w:left w:val="none" w:sz="0" w:space="0" w:color="auto"/>
                <w:bottom w:val="none" w:sz="0" w:space="0" w:color="auto"/>
                <w:right w:val="none" w:sz="0" w:space="0" w:color="auto"/>
              </w:divBdr>
            </w:div>
            <w:div w:id="610891748">
              <w:marLeft w:val="0"/>
              <w:marRight w:val="0"/>
              <w:marTop w:val="0"/>
              <w:marBottom w:val="0"/>
              <w:divBdr>
                <w:top w:val="none" w:sz="0" w:space="0" w:color="auto"/>
                <w:left w:val="none" w:sz="0" w:space="0" w:color="auto"/>
                <w:bottom w:val="none" w:sz="0" w:space="0" w:color="auto"/>
                <w:right w:val="none" w:sz="0" w:space="0" w:color="auto"/>
              </w:divBdr>
            </w:div>
            <w:div w:id="611329603">
              <w:marLeft w:val="0"/>
              <w:marRight w:val="0"/>
              <w:marTop w:val="0"/>
              <w:marBottom w:val="0"/>
              <w:divBdr>
                <w:top w:val="none" w:sz="0" w:space="0" w:color="auto"/>
                <w:left w:val="none" w:sz="0" w:space="0" w:color="auto"/>
                <w:bottom w:val="none" w:sz="0" w:space="0" w:color="auto"/>
                <w:right w:val="none" w:sz="0" w:space="0" w:color="auto"/>
              </w:divBdr>
            </w:div>
            <w:div w:id="613681068">
              <w:marLeft w:val="0"/>
              <w:marRight w:val="0"/>
              <w:marTop w:val="0"/>
              <w:marBottom w:val="0"/>
              <w:divBdr>
                <w:top w:val="none" w:sz="0" w:space="0" w:color="auto"/>
                <w:left w:val="none" w:sz="0" w:space="0" w:color="auto"/>
                <w:bottom w:val="none" w:sz="0" w:space="0" w:color="auto"/>
                <w:right w:val="none" w:sz="0" w:space="0" w:color="auto"/>
              </w:divBdr>
            </w:div>
            <w:div w:id="616180934">
              <w:marLeft w:val="0"/>
              <w:marRight w:val="0"/>
              <w:marTop w:val="0"/>
              <w:marBottom w:val="0"/>
              <w:divBdr>
                <w:top w:val="none" w:sz="0" w:space="0" w:color="auto"/>
                <w:left w:val="none" w:sz="0" w:space="0" w:color="auto"/>
                <w:bottom w:val="none" w:sz="0" w:space="0" w:color="auto"/>
                <w:right w:val="none" w:sz="0" w:space="0" w:color="auto"/>
              </w:divBdr>
            </w:div>
            <w:div w:id="617568961">
              <w:marLeft w:val="0"/>
              <w:marRight w:val="0"/>
              <w:marTop w:val="0"/>
              <w:marBottom w:val="0"/>
              <w:divBdr>
                <w:top w:val="none" w:sz="0" w:space="0" w:color="auto"/>
                <w:left w:val="none" w:sz="0" w:space="0" w:color="auto"/>
                <w:bottom w:val="none" w:sz="0" w:space="0" w:color="auto"/>
                <w:right w:val="none" w:sz="0" w:space="0" w:color="auto"/>
              </w:divBdr>
            </w:div>
            <w:div w:id="620645797">
              <w:marLeft w:val="0"/>
              <w:marRight w:val="0"/>
              <w:marTop w:val="0"/>
              <w:marBottom w:val="0"/>
              <w:divBdr>
                <w:top w:val="none" w:sz="0" w:space="0" w:color="auto"/>
                <w:left w:val="none" w:sz="0" w:space="0" w:color="auto"/>
                <w:bottom w:val="none" w:sz="0" w:space="0" w:color="auto"/>
                <w:right w:val="none" w:sz="0" w:space="0" w:color="auto"/>
              </w:divBdr>
            </w:div>
            <w:div w:id="623851882">
              <w:marLeft w:val="0"/>
              <w:marRight w:val="0"/>
              <w:marTop w:val="0"/>
              <w:marBottom w:val="0"/>
              <w:divBdr>
                <w:top w:val="none" w:sz="0" w:space="0" w:color="auto"/>
                <w:left w:val="none" w:sz="0" w:space="0" w:color="auto"/>
                <w:bottom w:val="none" w:sz="0" w:space="0" w:color="auto"/>
                <w:right w:val="none" w:sz="0" w:space="0" w:color="auto"/>
              </w:divBdr>
            </w:div>
            <w:div w:id="624969710">
              <w:marLeft w:val="0"/>
              <w:marRight w:val="0"/>
              <w:marTop w:val="0"/>
              <w:marBottom w:val="0"/>
              <w:divBdr>
                <w:top w:val="none" w:sz="0" w:space="0" w:color="auto"/>
                <w:left w:val="none" w:sz="0" w:space="0" w:color="auto"/>
                <w:bottom w:val="none" w:sz="0" w:space="0" w:color="auto"/>
                <w:right w:val="none" w:sz="0" w:space="0" w:color="auto"/>
              </w:divBdr>
            </w:div>
            <w:div w:id="625426689">
              <w:marLeft w:val="0"/>
              <w:marRight w:val="0"/>
              <w:marTop w:val="0"/>
              <w:marBottom w:val="0"/>
              <w:divBdr>
                <w:top w:val="none" w:sz="0" w:space="0" w:color="auto"/>
                <w:left w:val="none" w:sz="0" w:space="0" w:color="auto"/>
                <w:bottom w:val="none" w:sz="0" w:space="0" w:color="auto"/>
                <w:right w:val="none" w:sz="0" w:space="0" w:color="auto"/>
              </w:divBdr>
            </w:div>
            <w:div w:id="633218074">
              <w:marLeft w:val="0"/>
              <w:marRight w:val="0"/>
              <w:marTop w:val="0"/>
              <w:marBottom w:val="0"/>
              <w:divBdr>
                <w:top w:val="none" w:sz="0" w:space="0" w:color="auto"/>
                <w:left w:val="none" w:sz="0" w:space="0" w:color="auto"/>
                <w:bottom w:val="none" w:sz="0" w:space="0" w:color="auto"/>
                <w:right w:val="none" w:sz="0" w:space="0" w:color="auto"/>
              </w:divBdr>
            </w:div>
            <w:div w:id="635111319">
              <w:marLeft w:val="0"/>
              <w:marRight w:val="0"/>
              <w:marTop w:val="0"/>
              <w:marBottom w:val="0"/>
              <w:divBdr>
                <w:top w:val="none" w:sz="0" w:space="0" w:color="auto"/>
                <w:left w:val="none" w:sz="0" w:space="0" w:color="auto"/>
                <w:bottom w:val="none" w:sz="0" w:space="0" w:color="auto"/>
                <w:right w:val="none" w:sz="0" w:space="0" w:color="auto"/>
              </w:divBdr>
            </w:div>
            <w:div w:id="635836125">
              <w:marLeft w:val="0"/>
              <w:marRight w:val="0"/>
              <w:marTop w:val="0"/>
              <w:marBottom w:val="0"/>
              <w:divBdr>
                <w:top w:val="none" w:sz="0" w:space="0" w:color="auto"/>
                <w:left w:val="none" w:sz="0" w:space="0" w:color="auto"/>
                <w:bottom w:val="none" w:sz="0" w:space="0" w:color="auto"/>
                <w:right w:val="none" w:sz="0" w:space="0" w:color="auto"/>
              </w:divBdr>
            </w:div>
            <w:div w:id="637148698">
              <w:marLeft w:val="0"/>
              <w:marRight w:val="0"/>
              <w:marTop w:val="0"/>
              <w:marBottom w:val="0"/>
              <w:divBdr>
                <w:top w:val="none" w:sz="0" w:space="0" w:color="auto"/>
                <w:left w:val="none" w:sz="0" w:space="0" w:color="auto"/>
                <w:bottom w:val="none" w:sz="0" w:space="0" w:color="auto"/>
                <w:right w:val="none" w:sz="0" w:space="0" w:color="auto"/>
              </w:divBdr>
            </w:div>
            <w:div w:id="637611677">
              <w:marLeft w:val="0"/>
              <w:marRight w:val="0"/>
              <w:marTop w:val="0"/>
              <w:marBottom w:val="0"/>
              <w:divBdr>
                <w:top w:val="none" w:sz="0" w:space="0" w:color="auto"/>
                <w:left w:val="none" w:sz="0" w:space="0" w:color="auto"/>
                <w:bottom w:val="none" w:sz="0" w:space="0" w:color="auto"/>
                <w:right w:val="none" w:sz="0" w:space="0" w:color="auto"/>
              </w:divBdr>
            </w:div>
            <w:div w:id="640186451">
              <w:marLeft w:val="0"/>
              <w:marRight w:val="0"/>
              <w:marTop w:val="0"/>
              <w:marBottom w:val="0"/>
              <w:divBdr>
                <w:top w:val="none" w:sz="0" w:space="0" w:color="auto"/>
                <w:left w:val="none" w:sz="0" w:space="0" w:color="auto"/>
                <w:bottom w:val="none" w:sz="0" w:space="0" w:color="auto"/>
                <w:right w:val="none" w:sz="0" w:space="0" w:color="auto"/>
              </w:divBdr>
            </w:div>
            <w:div w:id="643774707">
              <w:marLeft w:val="0"/>
              <w:marRight w:val="0"/>
              <w:marTop w:val="0"/>
              <w:marBottom w:val="0"/>
              <w:divBdr>
                <w:top w:val="none" w:sz="0" w:space="0" w:color="auto"/>
                <w:left w:val="none" w:sz="0" w:space="0" w:color="auto"/>
                <w:bottom w:val="none" w:sz="0" w:space="0" w:color="auto"/>
                <w:right w:val="none" w:sz="0" w:space="0" w:color="auto"/>
              </w:divBdr>
            </w:div>
            <w:div w:id="644899017">
              <w:marLeft w:val="0"/>
              <w:marRight w:val="0"/>
              <w:marTop w:val="0"/>
              <w:marBottom w:val="0"/>
              <w:divBdr>
                <w:top w:val="none" w:sz="0" w:space="0" w:color="auto"/>
                <w:left w:val="none" w:sz="0" w:space="0" w:color="auto"/>
                <w:bottom w:val="none" w:sz="0" w:space="0" w:color="auto"/>
                <w:right w:val="none" w:sz="0" w:space="0" w:color="auto"/>
              </w:divBdr>
            </w:div>
            <w:div w:id="652220230">
              <w:marLeft w:val="0"/>
              <w:marRight w:val="0"/>
              <w:marTop w:val="0"/>
              <w:marBottom w:val="0"/>
              <w:divBdr>
                <w:top w:val="none" w:sz="0" w:space="0" w:color="auto"/>
                <w:left w:val="none" w:sz="0" w:space="0" w:color="auto"/>
                <w:bottom w:val="none" w:sz="0" w:space="0" w:color="auto"/>
                <w:right w:val="none" w:sz="0" w:space="0" w:color="auto"/>
              </w:divBdr>
            </w:div>
            <w:div w:id="656417448">
              <w:marLeft w:val="0"/>
              <w:marRight w:val="0"/>
              <w:marTop w:val="0"/>
              <w:marBottom w:val="0"/>
              <w:divBdr>
                <w:top w:val="none" w:sz="0" w:space="0" w:color="auto"/>
                <w:left w:val="none" w:sz="0" w:space="0" w:color="auto"/>
                <w:bottom w:val="none" w:sz="0" w:space="0" w:color="auto"/>
                <w:right w:val="none" w:sz="0" w:space="0" w:color="auto"/>
              </w:divBdr>
            </w:div>
            <w:div w:id="657927658">
              <w:marLeft w:val="0"/>
              <w:marRight w:val="0"/>
              <w:marTop w:val="0"/>
              <w:marBottom w:val="0"/>
              <w:divBdr>
                <w:top w:val="none" w:sz="0" w:space="0" w:color="auto"/>
                <w:left w:val="none" w:sz="0" w:space="0" w:color="auto"/>
                <w:bottom w:val="none" w:sz="0" w:space="0" w:color="auto"/>
                <w:right w:val="none" w:sz="0" w:space="0" w:color="auto"/>
              </w:divBdr>
            </w:div>
            <w:div w:id="667557405">
              <w:marLeft w:val="0"/>
              <w:marRight w:val="0"/>
              <w:marTop w:val="0"/>
              <w:marBottom w:val="0"/>
              <w:divBdr>
                <w:top w:val="none" w:sz="0" w:space="0" w:color="auto"/>
                <w:left w:val="none" w:sz="0" w:space="0" w:color="auto"/>
                <w:bottom w:val="none" w:sz="0" w:space="0" w:color="auto"/>
                <w:right w:val="none" w:sz="0" w:space="0" w:color="auto"/>
              </w:divBdr>
            </w:div>
            <w:div w:id="672612463">
              <w:marLeft w:val="0"/>
              <w:marRight w:val="0"/>
              <w:marTop w:val="0"/>
              <w:marBottom w:val="0"/>
              <w:divBdr>
                <w:top w:val="none" w:sz="0" w:space="0" w:color="auto"/>
                <w:left w:val="none" w:sz="0" w:space="0" w:color="auto"/>
                <w:bottom w:val="none" w:sz="0" w:space="0" w:color="auto"/>
                <w:right w:val="none" w:sz="0" w:space="0" w:color="auto"/>
              </w:divBdr>
            </w:div>
            <w:div w:id="673145067">
              <w:marLeft w:val="0"/>
              <w:marRight w:val="0"/>
              <w:marTop w:val="0"/>
              <w:marBottom w:val="0"/>
              <w:divBdr>
                <w:top w:val="none" w:sz="0" w:space="0" w:color="auto"/>
                <w:left w:val="none" w:sz="0" w:space="0" w:color="auto"/>
                <w:bottom w:val="none" w:sz="0" w:space="0" w:color="auto"/>
                <w:right w:val="none" w:sz="0" w:space="0" w:color="auto"/>
              </w:divBdr>
            </w:div>
            <w:div w:id="682245280">
              <w:marLeft w:val="0"/>
              <w:marRight w:val="0"/>
              <w:marTop w:val="0"/>
              <w:marBottom w:val="0"/>
              <w:divBdr>
                <w:top w:val="none" w:sz="0" w:space="0" w:color="auto"/>
                <w:left w:val="none" w:sz="0" w:space="0" w:color="auto"/>
                <w:bottom w:val="none" w:sz="0" w:space="0" w:color="auto"/>
                <w:right w:val="none" w:sz="0" w:space="0" w:color="auto"/>
              </w:divBdr>
            </w:div>
            <w:div w:id="690028545">
              <w:marLeft w:val="0"/>
              <w:marRight w:val="0"/>
              <w:marTop w:val="0"/>
              <w:marBottom w:val="0"/>
              <w:divBdr>
                <w:top w:val="none" w:sz="0" w:space="0" w:color="auto"/>
                <w:left w:val="none" w:sz="0" w:space="0" w:color="auto"/>
                <w:bottom w:val="none" w:sz="0" w:space="0" w:color="auto"/>
                <w:right w:val="none" w:sz="0" w:space="0" w:color="auto"/>
              </w:divBdr>
            </w:div>
            <w:div w:id="692846846">
              <w:marLeft w:val="0"/>
              <w:marRight w:val="0"/>
              <w:marTop w:val="0"/>
              <w:marBottom w:val="0"/>
              <w:divBdr>
                <w:top w:val="none" w:sz="0" w:space="0" w:color="auto"/>
                <w:left w:val="none" w:sz="0" w:space="0" w:color="auto"/>
                <w:bottom w:val="none" w:sz="0" w:space="0" w:color="auto"/>
                <w:right w:val="none" w:sz="0" w:space="0" w:color="auto"/>
              </w:divBdr>
            </w:div>
            <w:div w:id="695738577">
              <w:marLeft w:val="0"/>
              <w:marRight w:val="0"/>
              <w:marTop w:val="0"/>
              <w:marBottom w:val="0"/>
              <w:divBdr>
                <w:top w:val="none" w:sz="0" w:space="0" w:color="auto"/>
                <w:left w:val="none" w:sz="0" w:space="0" w:color="auto"/>
                <w:bottom w:val="none" w:sz="0" w:space="0" w:color="auto"/>
                <w:right w:val="none" w:sz="0" w:space="0" w:color="auto"/>
              </w:divBdr>
            </w:div>
            <w:div w:id="697047598">
              <w:marLeft w:val="0"/>
              <w:marRight w:val="0"/>
              <w:marTop w:val="0"/>
              <w:marBottom w:val="0"/>
              <w:divBdr>
                <w:top w:val="none" w:sz="0" w:space="0" w:color="auto"/>
                <w:left w:val="none" w:sz="0" w:space="0" w:color="auto"/>
                <w:bottom w:val="none" w:sz="0" w:space="0" w:color="auto"/>
                <w:right w:val="none" w:sz="0" w:space="0" w:color="auto"/>
              </w:divBdr>
            </w:div>
            <w:div w:id="697701637">
              <w:marLeft w:val="0"/>
              <w:marRight w:val="0"/>
              <w:marTop w:val="0"/>
              <w:marBottom w:val="0"/>
              <w:divBdr>
                <w:top w:val="none" w:sz="0" w:space="0" w:color="auto"/>
                <w:left w:val="none" w:sz="0" w:space="0" w:color="auto"/>
                <w:bottom w:val="none" w:sz="0" w:space="0" w:color="auto"/>
                <w:right w:val="none" w:sz="0" w:space="0" w:color="auto"/>
              </w:divBdr>
            </w:div>
            <w:div w:id="701170007">
              <w:marLeft w:val="0"/>
              <w:marRight w:val="0"/>
              <w:marTop w:val="0"/>
              <w:marBottom w:val="0"/>
              <w:divBdr>
                <w:top w:val="none" w:sz="0" w:space="0" w:color="auto"/>
                <w:left w:val="none" w:sz="0" w:space="0" w:color="auto"/>
                <w:bottom w:val="none" w:sz="0" w:space="0" w:color="auto"/>
                <w:right w:val="none" w:sz="0" w:space="0" w:color="auto"/>
              </w:divBdr>
            </w:div>
            <w:div w:id="706565792">
              <w:marLeft w:val="0"/>
              <w:marRight w:val="0"/>
              <w:marTop w:val="0"/>
              <w:marBottom w:val="0"/>
              <w:divBdr>
                <w:top w:val="none" w:sz="0" w:space="0" w:color="auto"/>
                <w:left w:val="none" w:sz="0" w:space="0" w:color="auto"/>
                <w:bottom w:val="none" w:sz="0" w:space="0" w:color="auto"/>
                <w:right w:val="none" w:sz="0" w:space="0" w:color="auto"/>
              </w:divBdr>
            </w:div>
            <w:div w:id="716399380">
              <w:marLeft w:val="0"/>
              <w:marRight w:val="0"/>
              <w:marTop w:val="0"/>
              <w:marBottom w:val="0"/>
              <w:divBdr>
                <w:top w:val="none" w:sz="0" w:space="0" w:color="auto"/>
                <w:left w:val="none" w:sz="0" w:space="0" w:color="auto"/>
                <w:bottom w:val="none" w:sz="0" w:space="0" w:color="auto"/>
                <w:right w:val="none" w:sz="0" w:space="0" w:color="auto"/>
              </w:divBdr>
            </w:div>
            <w:div w:id="717778460">
              <w:marLeft w:val="0"/>
              <w:marRight w:val="0"/>
              <w:marTop w:val="0"/>
              <w:marBottom w:val="0"/>
              <w:divBdr>
                <w:top w:val="none" w:sz="0" w:space="0" w:color="auto"/>
                <w:left w:val="none" w:sz="0" w:space="0" w:color="auto"/>
                <w:bottom w:val="none" w:sz="0" w:space="0" w:color="auto"/>
                <w:right w:val="none" w:sz="0" w:space="0" w:color="auto"/>
              </w:divBdr>
            </w:div>
            <w:div w:id="735203077">
              <w:marLeft w:val="0"/>
              <w:marRight w:val="0"/>
              <w:marTop w:val="0"/>
              <w:marBottom w:val="0"/>
              <w:divBdr>
                <w:top w:val="none" w:sz="0" w:space="0" w:color="auto"/>
                <w:left w:val="none" w:sz="0" w:space="0" w:color="auto"/>
                <w:bottom w:val="none" w:sz="0" w:space="0" w:color="auto"/>
                <w:right w:val="none" w:sz="0" w:space="0" w:color="auto"/>
              </w:divBdr>
            </w:div>
            <w:div w:id="742996717">
              <w:marLeft w:val="0"/>
              <w:marRight w:val="0"/>
              <w:marTop w:val="0"/>
              <w:marBottom w:val="0"/>
              <w:divBdr>
                <w:top w:val="none" w:sz="0" w:space="0" w:color="auto"/>
                <w:left w:val="none" w:sz="0" w:space="0" w:color="auto"/>
                <w:bottom w:val="none" w:sz="0" w:space="0" w:color="auto"/>
                <w:right w:val="none" w:sz="0" w:space="0" w:color="auto"/>
              </w:divBdr>
            </w:div>
            <w:div w:id="748620463">
              <w:marLeft w:val="0"/>
              <w:marRight w:val="0"/>
              <w:marTop w:val="0"/>
              <w:marBottom w:val="0"/>
              <w:divBdr>
                <w:top w:val="none" w:sz="0" w:space="0" w:color="auto"/>
                <w:left w:val="none" w:sz="0" w:space="0" w:color="auto"/>
                <w:bottom w:val="none" w:sz="0" w:space="0" w:color="auto"/>
                <w:right w:val="none" w:sz="0" w:space="0" w:color="auto"/>
              </w:divBdr>
            </w:div>
            <w:div w:id="750660478">
              <w:marLeft w:val="0"/>
              <w:marRight w:val="0"/>
              <w:marTop w:val="0"/>
              <w:marBottom w:val="0"/>
              <w:divBdr>
                <w:top w:val="none" w:sz="0" w:space="0" w:color="auto"/>
                <w:left w:val="none" w:sz="0" w:space="0" w:color="auto"/>
                <w:bottom w:val="none" w:sz="0" w:space="0" w:color="auto"/>
                <w:right w:val="none" w:sz="0" w:space="0" w:color="auto"/>
              </w:divBdr>
            </w:div>
            <w:div w:id="752238957">
              <w:marLeft w:val="0"/>
              <w:marRight w:val="0"/>
              <w:marTop w:val="0"/>
              <w:marBottom w:val="0"/>
              <w:divBdr>
                <w:top w:val="none" w:sz="0" w:space="0" w:color="auto"/>
                <w:left w:val="none" w:sz="0" w:space="0" w:color="auto"/>
                <w:bottom w:val="none" w:sz="0" w:space="0" w:color="auto"/>
                <w:right w:val="none" w:sz="0" w:space="0" w:color="auto"/>
              </w:divBdr>
            </w:div>
            <w:div w:id="757559153">
              <w:marLeft w:val="0"/>
              <w:marRight w:val="0"/>
              <w:marTop w:val="0"/>
              <w:marBottom w:val="0"/>
              <w:divBdr>
                <w:top w:val="none" w:sz="0" w:space="0" w:color="auto"/>
                <w:left w:val="none" w:sz="0" w:space="0" w:color="auto"/>
                <w:bottom w:val="none" w:sz="0" w:space="0" w:color="auto"/>
                <w:right w:val="none" w:sz="0" w:space="0" w:color="auto"/>
              </w:divBdr>
            </w:div>
            <w:div w:id="758601817">
              <w:marLeft w:val="0"/>
              <w:marRight w:val="0"/>
              <w:marTop w:val="0"/>
              <w:marBottom w:val="0"/>
              <w:divBdr>
                <w:top w:val="none" w:sz="0" w:space="0" w:color="auto"/>
                <w:left w:val="none" w:sz="0" w:space="0" w:color="auto"/>
                <w:bottom w:val="none" w:sz="0" w:space="0" w:color="auto"/>
                <w:right w:val="none" w:sz="0" w:space="0" w:color="auto"/>
              </w:divBdr>
            </w:div>
            <w:div w:id="760108984">
              <w:marLeft w:val="0"/>
              <w:marRight w:val="0"/>
              <w:marTop w:val="0"/>
              <w:marBottom w:val="0"/>
              <w:divBdr>
                <w:top w:val="none" w:sz="0" w:space="0" w:color="auto"/>
                <w:left w:val="none" w:sz="0" w:space="0" w:color="auto"/>
                <w:bottom w:val="none" w:sz="0" w:space="0" w:color="auto"/>
                <w:right w:val="none" w:sz="0" w:space="0" w:color="auto"/>
              </w:divBdr>
            </w:div>
            <w:div w:id="769811976">
              <w:marLeft w:val="0"/>
              <w:marRight w:val="0"/>
              <w:marTop w:val="0"/>
              <w:marBottom w:val="0"/>
              <w:divBdr>
                <w:top w:val="none" w:sz="0" w:space="0" w:color="auto"/>
                <w:left w:val="none" w:sz="0" w:space="0" w:color="auto"/>
                <w:bottom w:val="none" w:sz="0" w:space="0" w:color="auto"/>
                <w:right w:val="none" w:sz="0" w:space="0" w:color="auto"/>
              </w:divBdr>
            </w:div>
            <w:div w:id="769859734">
              <w:marLeft w:val="0"/>
              <w:marRight w:val="0"/>
              <w:marTop w:val="0"/>
              <w:marBottom w:val="0"/>
              <w:divBdr>
                <w:top w:val="none" w:sz="0" w:space="0" w:color="auto"/>
                <w:left w:val="none" w:sz="0" w:space="0" w:color="auto"/>
                <w:bottom w:val="none" w:sz="0" w:space="0" w:color="auto"/>
                <w:right w:val="none" w:sz="0" w:space="0" w:color="auto"/>
              </w:divBdr>
            </w:div>
            <w:div w:id="777330967">
              <w:marLeft w:val="0"/>
              <w:marRight w:val="0"/>
              <w:marTop w:val="0"/>
              <w:marBottom w:val="0"/>
              <w:divBdr>
                <w:top w:val="none" w:sz="0" w:space="0" w:color="auto"/>
                <w:left w:val="none" w:sz="0" w:space="0" w:color="auto"/>
                <w:bottom w:val="none" w:sz="0" w:space="0" w:color="auto"/>
                <w:right w:val="none" w:sz="0" w:space="0" w:color="auto"/>
              </w:divBdr>
            </w:div>
            <w:div w:id="777600181">
              <w:marLeft w:val="0"/>
              <w:marRight w:val="0"/>
              <w:marTop w:val="0"/>
              <w:marBottom w:val="0"/>
              <w:divBdr>
                <w:top w:val="none" w:sz="0" w:space="0" w:color="auto"/>
                <w:left w:val="none" w:sz="0" w:space="0" w:color="auto"/>
                <w:bottom w:val="none" w:sz="0" w:space="0" w:color="auto"/>
                <w:right w:val="none" w:sz="0" w:space="0" w:color="auto"/>
              </w:divBdr>
            </w:div>
            <w:div w:id="783039903">
              <w:marLeft w:val="0"/>
              <w:marRight w:val="0"/>
              <w:marTop w:val="0"/>
              <w:marBottom w:val="0"/>
              <w:divBdr>
                <w:top w:val="none" w:sz="0" w:space="0" w:color="auto"/>
                <w:left w:val="none" w:sz="0" w:space="0" w:color="auto"/>
                <w:bottom w:val="none" w:sz="0" w:space="0" w:color="auto"/>
                <w:right w:val="none" w:sz="0" w:space="0" w:color="auto"/>
              </w:divBdr>
            </w:div>
            <w:div w:id="789276802">
              <w:marLeft w:val="0"/>
              <w:marRight w:val="0"/>
              <w:marTop w:val="0"/>
              <w:marBottom w:val="0"/>
              <w:divBdr>
                <w:top w:val="none" w:sz="0" w:space="0" w:color="auto"/>
                <w:left w:val="none" w:sz="0" w:space="0" w:color="auto"/>
                <w:bottom w:val="none" w:sz="0" w:space="0" w:color="auto"/>
                <w:right w:val="none" w:sz="0" w:space="0" w:color="auto"/>
              </w:divBdr>
            </w:div>
            <w:div w:id="800415707">
              <w:marLeft w:val="0"/>
              <w:marRight w:val="0"/>
              <w:marTop w:val="0"/>
              <w:marBottom w:val="0"/>
              <w:divBdr>
                <w:top w:val="none" w:sz="0" w:space="0" w:color="auto"/>
                <w:left w:val="none" w:sz="0" w:space="0" w:color="auto"/>
                <w:bottom w:val="none" w:sz="0" w:space="0" w:color="auto"/>
                <w:right w:val="none" w:sz="0" w:space="0" w:color="auto"/>
              </w:divBdr>
            </w:div>
            <w:div w:id="804665786">
              <w:marLeft w:val="0"/>
              <w:marRight w:val="0"/>
              <w:marTop w:val="0"/>
              <w:marBottom w:val="0"/>
              <w:divBdr>
                <w:top w:val="none" w:sz="0" w:space="0" w:color="auto"/>
                <w:left w:val="none" w:sz="0" w:space="0" w:color="auto"/>
                <w:bottom w:val="none" w:sz="0" w:space="0" w:color="auto"/>
                <w:right w:val="none" w:sz="0" w:space="0" w:color="auto"/>
              </w:divBdr>
            </w:div>
            <w:div w:id="814178626">
              <w:marLeft w:val="0"/>
              <w:marRight w:val="0"/>
              <w:marTop w:val="0"/>
              <w:marBottom w:val="0"/>
              <w:divBdr>
                <w:top w:val="none" w:sz="0" w:space="0" w:color="auto"/>
                <w:left w:val="none" w:sz="0" w:space="0" w:color="auto"/>
                <w:bottom w:val="none" w:sz="0" w:space="0" w:color="auto"/>
                <w:right w:val="none" w:sz="0" w:space="0" w:color="auto"/>
              </w:divBdr>
            </w:div>
            <w:div w:id="814374485">
              <w:marLeft w:val="0"/>
              <w:marRight w:val="0"/>
              <w:marTop w:val="0"/>
              <w:marBottom w:val="0"/>
              <w:divBdr>
                <w:top w:val="none" w:sz="0" w:space="0" w:color="auto"/>
                <w:left w:val="none" w:sz="0" w:space="0" w:color="auto"/>
                <w:bottom w:val="none" w:sz="0" w:space="0" w:color="auto"/>
                <w:right w:val="none" w:sz="0" w:space="0" w:color="auto"/>
              </w:divBdr>
            </w:div>
            <w:div w:id="814837519">
              <w:marLeft w:val="0"/>
              <w:marRight w:val="0"/>
              <w:marTop w:val="0"/>
              <w:marBottom w:val="0"/>
              <w:divBdr>
                <w:top w:val="none" w:sz="0" w:space="0" w:color="auto"/>
                <w:left w:val="none" w:sz="0" w:space="0" w:color="auto"/>
                <w:bottom w:val="none" w:sz="0" w:space="0" w:color="auto"/>
                <w:right w:val="none" w:sz="0" w:space="0" w:color="auto"/>
              </w:divBdr>
            </w:div>
            <w:div w:id="815994005">
              <w:marLeft w:val="0"/>
              <w:marRight w:val="0"/>
              <w:marTop w:val="0"/>
              <w:marBottom w:val="0"/>
              <w:divBdr>
                <w:top w:val="none" w:sz="0" w:space="0" w:color="auto"/>
                <w:left w:val="none" w:sz="0" w:space="0" w:color="auto"/>
                <w:bottom w:val="none" w:sz="0" w:space="0" w:color="auto"/>
                <w:right w:val="none" w:sz="0" w:space="0" w:color="auto"/>
              </w:divBdr>
            </w:div>
            <w:div w:id="816459348">
              <w:marLeft w:val="0"/>
              <w:marRight w:val="0"/>
              <w:marTop w:val="0"/>
              <w:marBottom w:val="0"/>
              <w:divBdr>
                <w:top w:val="none" w:sz="0" w:space="0" w:color="auto"/>
                <w:left w:val="none" w:sz="0" w:space="0" w:color="auto"/>
                <w:bottom w:val="none" w:sz="0" w:space="0" w:color="auto"/>
                <w:right w:val="none" w:sz="0" w:space="0" w:color="auto"/>
              </w:divBdr>
            </w:div>
            <w:div w:id="826241543">
              <w:marLeft w:val="0"/>
              <w:marRight w:val="0"/>
              <w:marTop w:val="0"/>
              <w:marBottom w:val="0"/>
              <w:divBdr>
                <w:top w:val="none" w:sz="0" w:space="0" w:color="auto"/>
                <w:left w:val="none" w:sz="0" w:space="0" w:color="auto"/>
                <w:bottom w:val="none" w:sz="0" w:space="0" w:color="auto"/>
                <w:right w:val="none" w:sz="0" w:space="0" w:color="auto"/>
              </w:divBdr>
            </w:div>
            <w:div w:id="826825561">
              <w:marLeft w:val="0"/>
              <w:marRight w:val="0"/>
              <w:marTop w:val="0"/>
              <w:marBottom w:val="0"/>
              <w:divBdr>
                <w:top w:val="none" w:sz="0" w:space="0" w:color="auto"/>
                <w:left w:val="none" w:sz="0" w:space="0" w:color="auto"/>
                <w:bottom w:val="none" w:sz="0" w:space="0" w:color="auto"/>
                <w:right w:val="none" w:sz="0" w:space="0" w:color="auto"/>
              </w:divBdr>
            </w:div>
            <w:div w:id="828054969">
              <w:marLeft w:val="0"/>
              <w:marRight w:val="0"/>
              <w:marTop w:val="0"/>
              <w:marBottom w:val="0"/>
              <w:divBdr>
                <w:top w:val="none" w:sz="0" w:space="0" w:color="auto"/>
                <w:left w:val="none" w:sz="0" w:space="0" w:color="auto"/>
                <w:bottom w:val="none" w:sz="0" w:space="0" w:color="auto"/>
                <w:right w:val="none" w:sz="0" w:space="0" w:color="auto"/>
              </w:divBdr>
            </w:div>
            <w:div w:id="835609583">
              <w:marLeft w:val="0"/>
              <w:marRight w:val="0"/>
              <w:marTop w:val="0"/>
              <w:marBottom w:val="0"/>
              <w:divBdr>
                <w:top w:val="none" w:sz="0" w:space="0" w:color="auto"/>
                <w:left w:val="none" w:sz="0" w:space="0" w:color="auto"/>
                <w:bottom w:val="none" w:sz="0" w:space="0" w:color="auto"/>
                <w:right w:val="none" w:sz="0" w:space="0" w:color="auto"/>
              </w:divBdr>
            </w:div>
            <w:div w:id="859516338">
              <w:marLeft w:val="0"/>
              <w:marRight w:val="0"/>
              <w:marTop w:val="0"/>
              <w:marBottom w:val="0"/>
              <w:divBdr>
                <w:top w:val="none" w:sz="0" w:space="0" w:color="auto"/>
                <w:left w:val="none" w:sz="0" w:space="0" w:color="auto"/>
                <w:bottom w:val="none" w:sz="0" w:space="0" w:color="auto"/>
                <w:right w:val="none" w:sz="0" w:space="0" w:color="auto"/>
              </w:divBdr>
            </w:div>
            <w:div w:id="860053085">
              <w:marLeft w:val="0"/>
              <w:marRight w:val="0"/>
              <w:marTop w:val="0"/>
              <w:marBottom w:val="0"/>
              <w:divBdr>
                <w:top w:val="none" w:sz="0" w:space="0" w:color="auto"/>
                <w:left w:val="none" w:sz="0" w:space="0" w:color="auto"/>
                <w:bottom w:val="none" w:sz="0" w:space="0" w:color="auto"/>
                <w:right w:val="none" w:sz="0" w:space="0" w:color="auto"/>
              </w:divBdr>
            </w:div>
            <w:div w:id="861864944">
              <w:marLeft w:val="0"/>
              <w:marRight w:val="0"/>
              <w:marTop w:val="0"/>
              <w:marBottom w:val="0"/>
              <w:divBdr>
                <w:top w:val="none" w:sz="0" w:space="0" w:color="auto"/>
                <w:left w:val="none" w:sz="0" w:space="0" w:color="auto"/>
                <w:bottom w:val="none" w:sz="0" w:space="0" w:color="auto"/>
                <w:right w:val="none" w:sz="0" w:space="0" w:color="auto"/>
              </w:divBdr>
            </w:div>
            <w:div w:id="873005331">
              <w:marLeft w:val="0"/>
              <w:marRight w:val="0"/>
              <w:marTop w:val="0"/>
              <w:marBottom w:val="0"/>
              <w:divBdr>
                <w:top w:val="none" w:sz="0" w:space="0" w:color="auto"/>
                <w:left w:val="none" w:sz="0" w:space="0" w:color="auto"/>
                <w:bottom w:val="none" w:sz="0" w:space="0" w:color="auto"/>
                <w:right w:val="none" w:sz="0" w:space="0" w:color="auto"/>
              </w:divBdr>
            </w:div>
            <w:div w:id="873467381">
              <w:marLeft w:val="0"/>
              <w:marRight w:val="0"/>
              <w:marTop w:val="0"/>
              <w:marBottom w:val="0"/>
              <w:divBdr>
                <w:top w:val="none" w:sz="0" w:space="0" w:color="auto"/>
                <w:left w:val="none" w:sz="0" w:space="0" w:color="auto"/>
                <w:bottom w:val="none" w:sz="0" w:space="0" w:color="auto"/>
                <w:right w:val="none" w:sz="0" w:space="0" w:color="auto"/>
              </w:divBdr>
            </w:div>
            <w:div w:id="875509253">
              <w:marLeft w:val="0"/>
              <w:marRight w:val="0"/>
              <w:marTop w:val="0"/>
              <w:marBottom w:val="0"/>
              <w:divBdr>
                <w:top w:val="none" w:sz="0" w:space="0" w:color="auto"/>
                <w:left w:val="none" w:sz="0" w:space="0" w:color="auto"/>
                <w:bottom w:val="none" w:sz="0" w:space="0" w:color="auto"/>
                <w:right w:val="none" w:sz="0" w:space="0" w:color="auto"/>
              </w:divBdr>
            </w:div>
            <w:div w:id="881594553">
              <w:marLeft w:val="0"/>
              <w:marRight w:val="0"/>
              <w:marTop w:val="0"/>
              <w:marBottom w:val="0"/>
              <w:divBdr>
                <w:top w:val="none" w:sz="0" w:space="0" w:color="auto"/>
                <w:left w:val="none" w:sz="0" w:space="0" w:color="auto"/>
                <w:bottom w:val="none" w:sz="0" w:space="0" w:color="auto"/>
                <w:right w:val="none" w:sz="0" w:space="0" w:color="auto"/>
              </w:divBdr>
            </w:div>
            <w:div w:id="917203923">
              <w:marLeft w:val="0"/>
              <w:marRight w:val="0"/>
              <w:marTop w:val="0"/>
              <w:marBottom w:val="0"/>
              <w:divBdr>
                <w:top w:val="none" w:sz="0" w:space="0" w:color="auto"/>
                <w:left w:val="none" w:sz="0" w:space="0" w:color="auto"/>
                <w:bottom w:val="none" w:sz="0" w:space="0" w:color="auto"/>
                <w:right w:val="none" w:sz="0" w:space="0" w:color="auto"/>
              </w:divBdr>
            </w:div>
            <w:div w:id="917204502">
              <w:marLeft w:val="0"/>
              <w:marRight w:val="0"/>
              <w:marTop w:val="0"/>
              <w:marBottom w:val="0"/>
              <w:divBdr>
                <w:top w:val="none" w:sz="0" w:space="0" w:color="auto"/>
                <w:left w:val="none" w:sz="0" w:space="0" w:color="auto"/>
                <w:bottom w:val="none" w:sz="0" w:space="0" w:color="auto"/>
                <w:right w:val="none" w:sz="0" w:space="0" w:color="auto"/>
              </w:divBdr>
            </w:div>
            <w:div w:id="926307636">
              <w:marLeft w:val="0"/>
              <w:marRight w:val="0"/>
              <w:marTop w:val="0"/>
              <w:marBottom w:val="0"/>
              <w:divBdr>
                <w:top w:val="none" w:sz="0" w:space="0" w:color="auto"/>
                <w:left w:val="none" w:sz="0" w:space="0" w:color="auto"/>
                <w:bottom w:val="none" w:sz="0" w:space="0" w:color="auto"/>
                <w:right w:val="none" w:sz="0" w:space="0" w:color="auto"/>
              </w:divBdr>
            </w:div>
            <w:div w:id="931620015">
              <w:marLeft w:val="0"/>
              <w:marRight w:val="0"/>
              <w:marTop w:val="0"/>
              <w:marBottom w:val="0"/>
              <w:divBdr>
                <w:top w:val="none" w:sz="0" w:space="0" w:color="auto"/>
                <w:left w:val="none" w:sz="0" w:space="0" w:color="auto"/>
                <w:bottom w:val="none" w:sz="0" w:space="0" w:color="auto"/>
                <w:right w:val="none" w:sz="0" w:space="0" w:color="auto"/>
              </w:divBdr>
            </w:div>
            <w:div w:id="936331500">
              <w:marLeft w:val="0"/>
              <w:marRight w:val="0"/>
              <w:marTop w:val="0"/>
              <w:marBottom w:val="0"/>
              <w:divBdr>
                <w:top w:val="none" w:sz="0" w:space="0" w:color="auto"/>
                <w:left w:val="none" w:sz="0" w:space="0" w:color="auto"/>
                <w:bottom w:val="none" w:sz="0" w:space="0" w:color="auto"/>
                <w:right w:val="none" w:sz="0" w:space="0" w:color="auto"/>
              </w:divBdr>
            </w:div>
            <w:div w:id="939022850">
              <w:marLeft w:val="0"/>
              <w:marRight w:val="0"/>
              <w:marTop w:val="0"/>
              <w:marBottom w:val="0"/>
              <w:divBdr>
                <w:top w:val="none" w:sz="0" w:space="0" w:color="auto"/>
                <w:left w:val="none" w:sz="0" w:space="0" w:color="auto"/>
                <w:bottom w:val="none" w:sz="0" w:space="0" w:color="auto"/>
                <w:right w:val="none" w:sz="0" w:space="0" w:color="auto"/>
              </w:divBdr>
            </w:div>
            <w:div w:id="944380746">
              <w:marLeft w:val="0"/>
              <w:marRight w:val="0"/>
              <w:marTop w:val="0"/>
              <w:marBottom w:val="0"/>
              <w:divBdr>
                <w:top w:val="none" w:sz="0" w:space="0" w:color="auto"/>
                <w:left w:val="none" w:sz="0" w:space="0" w:color="auto"/>
                <w:bottom w:val="none" w:sz="0" w:space="0" w:color="auto"/>
                <w:right w:val="none" w:sz="0" w:space="0" w:color="auto"/>
              </w:divBdr>
            </w:div>
            <w:div w:id="951744805">
              <w:marLeft w:val="0"/>
              <w:marRight w:val="0"/>
              <w:marTop w:val="0"/>
              <w:marBottom w:val="0"/>
              <w:divBdr>
                <w:top w:val="none" w:sz="0" w:space="0" w:color="auto"/>
                <w:left w:val="none" w:sz="0" w:space="0" w:color="auto"/>
                <w:bottom w:val="none" w:sz="0" w:space="0" w:color="auto"/>
                <w:right w:val="none" w:sz="0" w:space="0" w:color="auto"/>
              </w:divBdr>
            </w:div>
            <w:div w:id="952328139">
              <w:marLeft w:val="0"/>
              <w:marRight w:val="0"/>
              <w:marTop w:val="0"/>
              <w:marBottom w:val="0"/>
              <w:divBdr>
                <w:top w:val="none" w:sz="0" w:space="0" w:color="auto"/>
                <w:left w:val="none" w:sz="0" w:space="0" w:color="auto"/>
                <w:bottom w:val="none" w:sz="0" w:space="0" w:color="auto"/>
                <w:right w:val="none" w:sz="0" w:space="0" w:color="auto"/>
              </w:divBdr>
            </w:div>
            <w:div w:id="954869946">
              <w:marLeft w:val="0"/>
              <w:marRight w:val="0"/>
              <w:marTop w:val="0"/>
              <w:marBottom w:val="0"/>
              <w:divBdr>
                <w:top w:val="none" w:sz="0" w:space="0" w:color="auto"/>
                <w:left w:val="none" w:sz="0" w:space="0" w:color="auto"/>
                <w:bottom w:val="none" w:sz="0" w:space="0" w:color="auto"/>
                <w:right w:val="none" w:sz="0" w:space="0" w:color="auto"/>
              </w:divBdr>
            </w:div>
            <w:div w:id="955016238">
              <w:marLeft w:val="0"/>
              <w:marRight w:val="0"/>
              <w:marTop w:val="0"/>
              <w:marBottom w:val="0"/>
              <w:divBdr>
                <w:top w:val="none" w:sz="0" w:space="0" w:color="auto"/>
                <w:left w:val="none" w:sz="0" w:space="0" w:color="auto"/>
                <w:bottom w:val="none" w:sz="0" w:space="0" w:color="auto"/>
                <w:right w:val="none" w:sz="0" w:space="0" w:color="auto"/>
              </w:divBdr>
            </w:div>
            <w:div w:id="975138517">
              <w:marLeft w:val="0"/>
              <w:marRight w:val="0"/>
              <w:marTop w:val="0"/>
              <w:marBottom w:val="0"/>
              <w:divBdr>
                <w:top w:val="none" w:sz="0" w:space="0" w:color="auto"/>
                <w:left w:val="none" w:sz="0" w:space="0" w:color="auto"/>
                <w:bottom w:val="none" w:sz="0" w:space="0" w:color="auto"/>
                <w:right w:val="none" w:sz="0" w:space="0" w:color="auto"/>
              </w:divBdr>
            </w:div>
            <w:div w:id="982152333">
              <w:marLeft w:val="0"/>
              <w:marRight w:val="0"/>
              <w:marTop w:val="0"/>
              <w:marBottom w:val="0"/>
              <w:divBdr>
                <w:top w:val="none" w:sz="0" w:space="0" w:color="auto"/>
                <w:left w:val="none" w:sz="0" w:space="0" w:color="auto"/>
                <w:bottom w:val="none" w:sz="0" w:space="0" w:color="auto"/>
                <w:right w:val="none" w:sz="0" w:space="0" w:color="auto"/>
              </w:divBdr>
            </w:div>
            <w:div w:id="982270725">
              <w:marLeft w:val="0"/>
              <w:marRight w:val="0"/>
              <w:marTop w:val="0"/>
              <w:marBottom w:val="0"/>
              <w:divBdr>
                <w:top w:val="none" w:sz="0" w:space="0" w:color="auto"/>
                <w:left w:val="none" w:sz="0" w:space="0" w:color="auto"/>
                <w:bottom w:val="none" w:sz="0" w:space="0" w:color="auto"/>
                <w:right w:val="none" w:sz="0" w:space="0" w:color="auto"/>
              </w:divBdr>
            </w:div>
            <w:div w:id="986127037">
              <w:marLeft w:val="0"/>
              <w:marRight w:val="0"/>
              <w:marTop w:val="0"/>
              <w:marBottom w:val="0"/>
              <w:divBdr>
                <w:top w:val="none" w:sz="0" w:space="0" w:color="auto"/>
                <w:left w:val="none" w:sz="0" w:space="0" w:color="auto"/>
                <w:bottom w:val="none" w:sz="0" w:space="0" w:color="auto"/>
                <w:right w:val="none" w:sz="0" w:space="0" w:color="auto"/>
              </w:divBdr>
            </w:div>
            <w:div w:id="989672150">
              <w:marLeft w:val="0"/>
              <w:marRight w:val="0"/>
              <w:marTop w:val="0"/>
              <w:marBottom w:val="0"/>
              <w:divBdr>
                <w:top w:val="none" w:sz="0" w:space="0" w:color="auto"/>
                <w:left w:val="none" w:sz="0" w:space="0" w:color="auto"/>
                <w:bottom w:val="none" w:sz="0" w:space="0" w:color="auto"/>
                <w:right w:val="none" w:sz="0" w:space="0" w:color="auto"/>
              </w:divBdr>
            </w:div>
            <w:div w:id="992027410">
              <w:marLeft w:val="0"/>
              <w:marRight w:val="0"/>
              <w:marTop w:val="0"/>
              <w:marBottom w:val="0"/>
              <w:divBdr>
                <w:top w:val="none" w:sz="0" w:space="0" w:color="auto"/>
                <w:left w:val="none" w:sz="0" w:space="0" w:color="auto"/>
                <w:bottom w:val="none" w:sz="0" w:space="0" w:color="auto"/>
                <w:right w:val="none" w:sz="0" w:space="0" w:color="auto"/>
              </w:divBdr>
            </w:div>
            <w:div w:id="992370883">
              <w:marLeft w:val="0"/>
              <w:marRight w:val="0"/>
              <w:marTop w:val="0"/>
              <w:marBottom w:val="0"/>
              <w:divBdr>
                <w:top w:val="none" w:sz="0" w:space="0" w:color="auto"/>
                <w:left w:val="none" w:sz="0" w:space="0" w:color="auto"/>
                <w:bottom w:val="none" w:sz="0" w:space="0" w:color="auto"/>
                <w:right w:val="none" w:sz="0" w:space="0" w:color="auto"/>
              </w:divBdr>
            </w:div>
            <w:div w:id="992954236">
              <w:marLeft w:val="0"/>
              <w:marRight w:val="0"/>
              <w:marTop w:val="0"/>
              <w:marBottom w:val="0"/>
              <w:divBdr>
                <w:top w:val="none" w:sz="0" w:space="0" w:color="auto"/>
                <w:left w:val="none" w:sz="0" w:space="0" w:color="auto"/>
                <w:bottom w:val="none" w:sz="0" w:space="0" w:color="auto"/>
                <w:right w:val="none" w:sz="0" w:space="0" w:color="auto"/>
              </w:divBdr>
            </w:div>
            <w:div w:id="1001814987">
              <w:marLeft w:val="0"/>
              <w:marRight w:val="0"/>
              <w:marTop w:val="0"/>
              <w:marBottom w:val="0"/>
              <w:divBdr>
                <w:top w:val="none" w:sz="0" w:space="0" w:color="auto"/>
                <w:left w:val="none" w:sz="0" w:space="0" w:color="auto"/>
                <w:bottom w:val="none" w:sz="0" w:space="0" w:color="auto"/>
                <w:right w:val="none" w:sz="0" w:space="0" w:color="auto"/>
              </w:divBdr>
            </w:div>
            <w:div w:id="1002588052">
              <w:marLeft w:val="0"/>
              <w:marRight w:val="0"/>
              <w:marTop w:val="0"/>
              <w:marBottom w:val="0"/>
              <w:divBdr>
                <w:top w:val="none" w:sz="0" w:space="0" w:color="auto"/>
                <w:left w:val="none" w:sz="0" w:space="0" w:color="auto"/>
                <w:bottom w:val="none" w:sz="0" w:space="0" w:color="auto"/>
                <w:right w:val="none" w:sz="0" w:space="0" w:color="auto"/>
              </w:divBdr>
            </w:div>
            <w:div w:id="1006978917">
              <w:marLeft w:val="0"/>
              <w:marRight w:val="0"/>
              <w:marTop w:val="0"/>
              <w:marBottom w:val="0"/>
              <w:divBdr>
                <w:top w:val="none" w:sz="0" w:space="0" w:color="auto"/>
                <w:left w:val="none" w:sz="0" w:space="0" w:color="auto"/>
                <w:bottom w:val="none" w:sz="0" w:space="0" w:color="auto"/>
                <w:right w:val="none" w:sz="0" w:space="0" w:color="auto"/>
              </w:divBdr>
            </w:div>
            <w:div w:id="1009286261">
              <w:marLeft w:val="0"/>
              <w:marRight w:val="0"/>
              <w:marTop w:val="0"/>
              <w:marBottom w:val="0"/>
              <w:divBdr>
                <w:top w:val="none" w:sz="0" w:space="0" w:color="auto"/>
                <w:left w:val="none" w:sz="0" w:space="0" w:color="auto"/>
                <w:bottom w:val="none" w:sz="0" w:space="0" w:color="auto"/>
                <w:right w:val="none" w:sz="0" w:space="0" w:color="auto"/>
              </w:divBdr>
            </w:div>
            <w:div w:id="1009717193">
              <w:marLeft w:val="0"/>
              <w:marRight w:val="0"/>
              <w:marTop w:val="0"/>
              <w:marBottom w:val="0"/>
              <w:divBdr>
                <w:top w:val="none" w:sz="0" w:space="0" w:color="auto"/>
                <w:left w:val="none" w:sz="0" w:space="0" w:color="auto"/>
                <w:bottom w:val="none" w:sz="0" w:space="0" w:color="auto"/>
                <w:right w:val="none" w:sz="0" w:space="0" w:color="auto"/>
              </w:divBdr>
            </w:div>
            <w:div w:id="1016418431">
              <w:marLeft w:val="0"/>
              <w:marRight w:val="0"/>
              <w:marTop w:val="0"/>
              <w:marBottom w:val="0"/>
              <w:divBdr>
                <w:top w:val="none" w:sz="0" w:space="0" w:color="auto"/>
                <w:left w:val="none" w:sz="0" w:space="0" w:color="auto"/>
                <w:bottom w:val="none" w:sz="0" w:space="0" w:color="auto"/>
                <w:right w:val="none" w:sz="0" w:space="0" w:color="auto"/>
              </w:divBdr>
            </w:div>
            <w:div w:id="1016928707">
              <w:marLeft w:val="0"/>
              <w:marRight w:val="0"/>
              <w:marTop w:val="0"/>
              <w:marBottom w:val="0"/>
              <w:divBdr>
                <w:top w:val="none" w:sz="0" w:space="0" w:color="auto"/>
                <w:left w:val="none" w:sz="0" w:space="0" w:color="auto"/>
                <w:bottom w:val="none" w:sz="0" w:space="0" w:color="auto"/>
                <w:right w:val="none" w:sz="0" w:space="0" w:color="auto"/>
              </w:divBdr>
            </w:div>
            <w:div w:id="1017006426">
              <w:marLeft w:val="0"/>
              <w:marRight w:val="0"/>
              <w:marTop w:val="0"/>
              <w:marBottom w:val="0"/>
              <w:divBdr>
                <w:top w:val="none" w:sz="0" w:space="0" w:color="auto"/>
                <w:left w:val="none" w:sz="0" w:space="0" w:color="auto"/>
                <w:bottom w:val="none" w:sz="0" w:space="0" w:color="auto"/>
                <w:right w:val="none" w:sz="0" w:space="0" w:color="auto"/>
              </w:divBdr>
            </w:div>
            <w:div w:id="1025864167">
              <w:marLeft w:val="0"/>
              <w:marRight w:val="0"/>
              <w:marTop w:val="0"/>
              <w:marBottom w:val="0"/>
              <w:divBdr>
                <w:top w:val="none" w:sz="0" w:space="0" w:color="auto"/>
                <w:left w:val="none" w:sz="0" w:space="0" w:color="auto"/>
                <w:bottom w:val="none" w:sz="0" w:space="0" w:color="auto"/>
                <w:right w:val="none" w:sz="0" w:space="0" w:color="auto"/>
              </w:divBdr>
            </w:div>
            <w:div w:id="1028024110">
              <w:marLeft w:val="0"/>
              <w:marRight w:val="0"/>
              <w:marTop w:val="0"/>
              <w:marBottom w:val="0"/>
              <w:divBdr>
                <w:top w:val="none" w:sz="0" w:space="0" w:color="auto"/>
                <w:left w:val="none" w:sz="0" w:space="0" w:color="auto"/>
                <w:bottom w:val="none" w:sz="0" w:space="0" w:color="auto"/>
                <w:right w:val="none" w:sz="0" w:space="0" w:color="auto"/>
              </w:divBdr>
            </w:div>
            <w:div w:id="1030183684">
              <w:marLeft w:val="0"/>
              <w:marRight w:val="0"/>
              <w:marTop w:val="0"/>
              <w:marBottom w:val="0"/>
              <w:divBdr>
                <w:top w:val="none" w:sz="0" w:space="0" w:color="auto"/>
                <w:left w:val="none" w:sz="0" w:space="0" w:color="auto"/>
                <w:bottom w:val="none" w:sz="0" w:space="0" w:color="auto"/>
                <w:right w:val="none" w:sz="0" w:space="0" w:color="auto"/>
              </w:divBdr>
            </w:div>
            <w:div w:id="1031498602">
              <w:marLeft w:val="0"/>
              <w:marRight w:val="0"/>
              <w:marTop w:val="0"/>
              <w:marBottom w:val="0"/>
              <w:divBdr>
                <w:top w:val="none" w:sz="0" w:space="0" w:color="auto"/>
                <w:left w:val="none" w:sz="0" w:space="0" w:color="auto"/>
                <w:bottom w:val="none" w:sz="0" w:space="0" w:color="auto"/>
                <w:right w:val="none" w:sz="0" w:space="0" w:color="auto"/>
              </w:divBdr>
            </w:div>
            <w:div w:id="1032075439">
              <w:marLeft w:val="0"/>
              <w:marRight w:val="0"/>
              <w:marTop w:val="0"/>
              <w:marBottom w:val="0"/>
              <w:divBdr>
                <w:top w:val="none" w:sz="0" w:space="0" w:color="auto"/>
                <w:left w:val="none" w:sz="0" w:space="0" w:color="auto"/>
                <w:bottom w:val="none" w:sz="0" w:space="0" w:color="auto"/>
                <w:right w:val="none" w:sz="0" w:space="0" w:color="auto"/>
              </w:divBdr>
            </w:div>
            <w:div w:id="1033772043">
              <w:marLeft w:val="0"/>
              <w:marRight w:val="0"/>
              <w:marTop w:val="0"/>
              <w:marBottom w:val="0"/>
              <w:divBdr>
                <w:top w:val="none" w:sz="0" w:space="0" w:color="auto"/>
                <w:left w:val="none" w:sz="0" w:space="0" w:color="auto"/>
                <w:bottom w:val="none" w:sz="0" w:space="0" w:color="auto"/>
                <w:right w:val="none" w:sz="0" w:space="0" w:color="auto"/>
              </w:divBdr>
            </w:div>
            <w:div w:id="1038815776">
              <w:marLeft w:val="0"/>
              <w:marRight w:val="0"/>
              <w:marTop w:val="0"/>
              <w:marBottom w:val="0"/>
              <w:divBdr>
                <w:top w:val="none" w:sz="0" w:space="0" w:color="auto"/>
                <w:left w:val="none" w:sz="0" w:space="0" w:color="auto"/>
                <w:bottom w:val="none" w:sz="0" w:space="0" w:color="auto"/>
                <w:right w:val="none" w:sz="0" w:space="0" w:color="auto"/>
              </w:divBdr>
            </w:div>
            <w:div w:id="1043168948">
              <w:marLeft w:val="0"/>
              <w:marRight w:val="0"/>
              <w:marTop w:val="0"/>
              <w:marBottom w:val="0"/>
              <w:divBdr>
                <w:top w:val="none" w:sz="0" w:space="0" w:color="auto"/>
                <w:left w:val="none" w:sz="0" w:space="0" w:color="auto"/>
                <w:bottom w:val="none" w:sz="0" w:space="0" w:color="auto"/>
                <w:right w:val="none" w:sz="0" w:space="0" w:color="auto"/>
              </w:divBdr>
            </w:div>
            <w:div w:id="1044478092">
              <w:marLeft w:val="0"/>
              <w:marRight w:val="0"/>
              <w:marTop w:val="0"/>
              <w:marBottom w:val="0"/>
              <w:divBdr>
                <w:top w:val="none" w:sz="0" w:space="0" w:color="auto"/>
                <w:left w:val="none" w:sz="0" w:space="0" w:color="auto"/>
                <w:bottom w:val="none" w:sz="0" w:space="0" w:color="auto"/>
                <w:right w:val="none" w:sz="0" w:space="0" w:color="auto"/>
              </w:divBdr>
            </w:div>
            <w:div w:id="1044909222">
              <w:marLeft w:val="0"/>
              <w:marRight w:val="0"/>
              <w:marTop w:val="0"/>
              <w:marBottom w:val="0"/>
              <w:divBdr>
                <w:top w:val="none" w:sz="0" w:space="0" w:color="auto"/>
                <w:left w:val="none" w:sz="0" w:space="0" w:color="auto"/>
                <w:bottom w:val="none" w:sz="0" w:space="0" w:color="auto"/>
                <w:right w:val="none" w:sz="0" w:space="0" w:color="auto"/>
              </w:divBdr>
            </w:div>
            <w:div w:id="1049451194">
              <w:marLeft w:val="0"/>
              <w:marRight w:val="0"/>
              <w:marTop w:val="0"/>
              <w:marBottom w:val="0"/>
              <w:divBdr>
                <w:top w:val="none" w:sz="0" w:space="0" w:color="auto"/>
                <w:left w:val="none" w:sz="0" w:space="0" w:color="auto"/>
                <w:bottom w:val="none" w:sz="0" w:space="0" w:color="auto"/>
                <w:right w:val="none" w:sz="0" w:space="0" w:color="auto"/>
              </w:divBdr>
            </w:div>
            <w:div w:id="1050953936">
              <w:marLeft w:val="0"/>
              <w:marRight w:val="0"/>
              <w:marTop w:val="0"/>
              <w:marBottom w:val="0"/>
              <w:divBdr>
                <w:top w:val="none" w:sz="0" w:space="0" w:color="auto"/>
                <w:left w:val="none" w:sz="0" w:space="0" w:color="auto"/>
                <w:bottom w:val="none" w:sz="0" w:space="0" w:color="auto"/>
                <w:right w:val="none" w:sz="0" w:space="0" w:color="auto"/>
              </w:divBdr>
            </w:div>
            <w:div w:id="1076247198">
              <w:marLeft w:val="0"/>
              <w:marRight w:val="0"/>
              <w:marTop w:val="0"/>
              <w:marBottom w:val="0"/>
              <w:divBdr>
                <w:top w:val="none" w:sz="0" w:space="0" w:color="auto"/>
                <w:left w:val="none" w:sz="0" w:space="0" w:color="auto"/>
                <w:bottom w:val="none" w:sz="0" w:space="0" w:color="auto"/>
                <w:right w:val="none" w:sz="0" w:space="0" w:color="auto"/>
              </w:divBdr>
            </w:div>
            <w:div w:id="1081441178">
              <w:marLeft w:val="0"/>
              <w:marRight w:val="0"/>
              <w:marTop w:val="0"/>
              <w:marBottom w:val="0"/>
              <w:divBdr>
                <w:top w:val="none" w:sz="0" w:space="0" w:color="auto"/>
                <w:left w:val="none" w:sz="0" w:space="0" w:color="auto"/>
                <w:bottom w:val="none" w:sz="0" w:space="0" w:color="auto"/>
                <w:right w:val="none" w:sz="0" w:space="0" w:color="auto"/>
              </w:divBdr>
            </w:div>
            <w:div w:id="1088765906">
              <w:marLeft w:val="0"/>
              <w:marRight w:val="0"/>
              <w:marTop w:val="0"/>
              <w:marBottom w:val="0"/>
              <w:divBdr>
                <w:top w:val="none" w:sz="0" w:space="0" w:color="auto"/>
                <w:left w:val="none" w:sz="0" w:space="0" w:color="auto"/>
                <w:bottom w:val="none" w:sz="0" w:space="0" w:color="auto"/>
                <w:right w:val="none" w:sz="0" w:space="0" w:color="auto"/>
              </w:divBdr>
            </w:div>
            <w:div w:id="1091659355">
              <w:marLeft w:val="0"/>
              <w:marRight w:val="0"/>
              <w:marTop w:val="0"/>
              <w:marBottom w:val="0"/>
              <w:divBdr>
                <w:top w:val="none" w:sz="0" w:space="0" w:color="auto"/>
                <w:left w:val="none" w:sz="0" w:space="0" w:color="auto"/>
                <w:bottom w:val="none" w:sz="0" w:space="0" w:color="auto"/>
                <w:right w:val="none" w:sz="0" w:space="0" w:color="auto"/>
              </w:divBdr>
            </w:div>
            <w:div w:id="1092044858">
              <w:marLeft w:val="0"/>
              <w:marRight w:val="0"/>
              <w:marTop w:val="0"/>
              <w:marBottom w:val="0"/>
              <w:divBdr>
                <w:top w:val="none" w:sz="0" w:space="0" w:color="auto"/>
                <w:left w:val="none" w:sz="0" w:space="0" w:color="auto"/>
                <w:bottom w:val="none" w:sz="0" w:space="0" w:color="auto"/>
                <w:right w:val="none" w:sz="0" w:space="0" w:color="auto"/>
              </w:divBdr>
            </w:div>
            <w:div w:id="1092510568">
              <w:marLeft w:val="0"/>
              <w:marRight w:val="0"/>
              <w:marTop w:val="0"/>
              <w:marBottom w:val="0"/>
              <w:divBdr>
                <w:top w:val="none" w:sz="0" w:space="0" w:color="auto"/>
                <w:left w:val="none" w:sz="0" w:space="0" w:color="auto"/>
                <w:bottom w:val="none" w:sz="0" w:space="0" w:color="auto"/>
                <w:right w:val="none" w:sz="0" w:space="0" w:color="auto"/>
              </w:divBdr>
            </w:div>
            <w:div w:id="1097947033">
              <w:marLeft w:val="0"/>
              <w:marRight w:val="0"/>
              <w:marTop w:val="0"/>
              <w:marBottom w:val="0"/>
              <w:divBdr>
                <w:top w:val="none" w:sz="0" w:space="0" w:color="auto"/>
                <w:left w:val="none" w:sz="0" w:space="0" w:color="auto"/>
                <w:bottom w:val="none" w:sz="0" w:space="0" w:color="auto"/>
                <w:right w:val="none" w:sz="0" w:space="0" w:color="auto"/>
              </w:divBdr>
            </w:div>
            <w:div w:id="1102530960">
              <w:marLeft w:val="0"/>
              <w:marRight w:val="0"/>
              <w:marTop w:val="0"/>
              <w:marBottom w:val="0"/>
              <w:divBdr>
                <w:top w:val="none" w:sz="0" w:space="0" w:color="auto"/>
                <w:left w:val="none" w:sz="0" w:space="0" w:color="auto"/>
                <w:bottom w:val="none" w:sz="0" w:space="0" w:color="auto"/>
                <w:right w:val="none" w:sz="0" w:space="0" w:color="auto"/>
              </w:divBdr>
            </w:div>
            <w:div w:id="1102870905">
              <w:marLeft w:val="0"/>
              <w:marRight w:val="0"/>
              <w:marTop w:val="0"/>
              <w:marBottom w:val="0"/>
              <w:divBdr>
                <w:top w:val="none" w:sz="0" w:space="0" w:color="auto"/>
                <w:left w:val="none" w:sz="0" w:space="0" w:color="auto"/>
                <w:bottom w:val="none" w:sz="0" w:space="0" w:color="auto"/>
                <w:right w:val="none" w:sz="0" w:space="0" w:color="auto"/>
              </w:divBdr>
            </w:div>
            <w:div w:id="1114982839">
              <w:marLeft w:val="0"/>
              <w:marRight w:val="0"/>
              <w:marTop w:val="0"/>
              <w:marBottom w:val="0"/>
              <w:divBdr>
                <w:top w:val="none" w:sz="0" w:space="0" w:color="auto"/>
                <w:left w:val="none" w:sz="0" w:space="0" w:color="auto"/>
                <w:bottom w:val="none" w:sz="0" w:space="0" w:color="auto"/>
                <w:right w:val="none" w:sz="0" w:space="0" w:color="auto"/>
              </w:divBdr>
            </w:div>
            <w:div w:id="1116025222">
              <w:marLeft w:val="0"/>
              <w:marRight w:val="0"/>
              <w:marTop w:val="0"/>
              <w:marBottom w:val="0"/>
              <w:divBdr>
                <w:top w:val="none" w:sz="0" w:space="0" w:color="auto"/>
                <w:left w:val="none" w:sz="0" w:space="0" w:color="auto"/>
                <w:bottom w:val="none" w:sz="0" w:space="0" w:color="auto"/>
                <w:right w:val="none" w:sz="0" w:space="0" w:color="auto"/>
              </w:divBdr>
            </w:div>
            <w:div w:id="1119838467">
              <w:marLeft w:val="0"/>
              <w:marRight w:val="0"/>
              <w:marTop w:val="0"/>
              <w:marBottom w:val="0"/>
              <w:divBdr>
                <w:top w:val="none" w:sz="0" w:space="0" w:color="auto"/>
                <w:left w:val="none" w:sz="0" w:space="0" w:color="auto"/>
                <w:bottom w:val="none" w:sz="0" w:space="0" w:color="auto"/>
                <w:right w:val="none" w:sz="0" w:space="0" w:color="auto"/>
              </w:divBdr>
            </w:div>
            <w:div w:id="1129783207">
              <w:marLeft w:val="0"/>
              <w:marRight w:val="0"/>
              <w:marTop w:val="0"/>
              <w:marBottom w:val="0"/>
              <w:divBdr>
                <w:top w:val="none" w:sz="0" w:space="0" w:color="auto"/>
                <w:left w:val="none" w:sz="0" w:space="0" w:color="auto"/>
                <w:bottom w:val="none" w:sz="0" w:space="0" w:color="auto"/>
                <w:right w:val="none" w:sz="0" w:space="0" w:color="auto"/>
              </w:divBdr>
            </w:div>
            <w:div w:id="1130319011">
              <w:marLeft w:val="0"/>
              <w:marRight w:val="0"/>
              <w:marTop w:val="0"/>
              <w:marBottom w:val="0"/>
              <w:divBdr>
                <w:top w:val="none" w:sz="0" w:space="0" w:color="auto"/>
                <w:left w:val="none" w:sz="0" w:space="0" w:color="auto"/>
                <w:bottom w:val="none" w:sz="0" w:space="0" w:color="auto"/>
                <w:right w:val="none" w:sz="0" w:space="0" w:color="auto"/>
              </w:divBdr>
            </w:div>
            <w:div w:id="1147013639">
              <w:marLeft w:val="0"/>
              <w:marRight w:val="0"/>
              <w:marTop w:val="0"/>
              <w:marBottom w:val="0"/>
              <w:divBdr>
                <w:top w:val="none" w:sz="0" w:space="0" w:color="auto"/>
                <w:left w:val="none" w:sz="0" w:space="0" w:color="auto"/>
                <w:bottom w:val="none" w:sz="0" w:space="0" w:color="auto"/>
                <w:right w:val="none" w:sz="0" w:space="0" w:color="auto"/>
              </w:divBdr>
            </w:div>
            <w:div w:id="1148324342">
              <w:marLeft w:val="0"/>
              <w:marRight w:val="0"/>
              <w:marTop w:val="0"/>
              <w:marBottom w:val="0"/>
              <w:divBdr>
                <w:top w:val="none" w:sz="0" w:space="0" w:color="auto"/>
                <w:left w:val="none" w:sz="0" w:space="0" w:color="auto"/>
                <w:bottom w:val="none" w:sz="0" w:space="0" w:color="auto"/>
                <w:right w:val="none" w:sz="0" w:space="0" w:color="auto"/>
              </w:divBdr>
            </w:div>
            <w:div w:id="1148937286">
              <w:marLeft w:val="0"/>
              <w:marRight w:val="0"/>
              <w:marTop w:val="0"/>
              <w:marBottom w:val="0"/>
              <w:divBdr>
                <w:top w:val="none" w:sz="0" w:space="0" w:color="auto"/>
                <w:left w:val="none" w:sz="0" w:space="0" w:color="auto"/>
                <w:bottom w:val="none" w:sz="0" w:space="0" w:color="auto"/>
                <w:right w:val="none" w:sz="0" w:space="0" w:color="auto"/>
              </w:divBdr>
            </w:div>
            <w:div w:id="1150903043">
              <w:marLeft w:val="0"/>
              <w:marRight w:val="0"/>
              <w:marTop w:val="0"/>
              <w:marBottom w:val="0"/>
              <w:divBdr>
                <w:top w:val="none" w:sz="0" w:space="0" w:color="auto"/>
                <w:left w:val="none" w:sz="0" w:space="0" w:color="auto"/>
                <w:bottom w:val="none" w:sz="0" w:space="0" w:color="auto"/>
                <w:right w:val="none" w:sz="0" w:space="0" w:color="auto"/>
              </w:divBdr>
            </w:div>
            <w:div w:id="1153718000">
              <w:marLeft w:val="0"/>
              <w:marRight w:val="0"/>
              <w:marTop w:val="0"/>
              <w:marBottom w:val="0"/>
              <w:divBdr>
                <w:top w:val="none" w:sz="0" w:space="0" w:color="auto"/>
                <w:left w:val="none" w:sz="0" w:space="0" w:color="auto"/>
                <w:bottom w:val="none" w:sz="0" w:space="0" w:color="auto"/>
                <w:right w:val="none" w:sz="0" w:space="0" w:color="auto"/>
              </w:divBdr>
            </w:div>
            <w:div w:id="1162090458">
              <w:marLeft w:val="0"/>
              <w:marRight w:val="0"/>
              <w:marTop w:val="0"/>
              <w:marBottom w:val="0"/>
              <w:divBdr>
                <w:top w:val="none" w:sz="0" w:space="0" w:color="auto"/>
                <w:left w:val="none" w:sz="0" w:space="0" w:color="auto"/>
                <w:bottom w:val="none" w:sz="0" w:space="0" w:color="auto"/>
                <w:right w:val="none" w:sz="0" w:space="0" w:color="auto"/>
              </w:divBdr>
            </w:div>
            <w:div w:id="1165977358">
              <w:marLeft w:val="0"/>
              <w:marRight w:val="0"/>
              <w:marTop w:val="0"/>
              <w:marBottom w:val="0"/>
              <w:divBdr>
                <w:top w:val="none" w:sz="0" w:space="0" w:color="auto"/>
                <w:left w:val="none" w:sz="0" w:space="0" w:color="auto"/>
                <w:bottom w:val="none" w:sz="0" w:space="0" w:color="auto"/>
                <w:right w:val="none" w:sz="0" w:space="0" w:color="auto"/>
              </w:divBdr>
            </w:div>
            <w:div w:id="1169173796">
              <w:marLeft w:val="0"/>
              <w:marRight w:val="0"/>
              <w:marTop w:val="0"/>
              <w:marBottom w:val="0"/>
              <w:divBdr>
                <w:top w:val="none" w:sz="0" w:space="0" w:color="auto"/>
                <w:left w:val="none" w:sz="0" w:space="0" w:color="auto"/>
                <w:bottom w:val="none" w:sz="0" w:space="0" w:color="auto"/>
                <w:right w:val="none" w:sz="0" w:space="0" w:color="auto"/>
              </w:divBdr>
            </w:div>
            <w:div w:id="1173110489">
              <w:marLeft w:val="0"/>
              <w:marRight w:val="0"/>
              <w:marTop w:val="0"/>
              <w:marBottom w:val="0"/>
              <w:divBdr>
                <w:top w:val="none" w:sz="0" w:space="0" w:color="auto"/>
                <w:left w:val="none" w:sz="0" w:space="0" w:color="auto"/>
                <w:bottom w:val="none" w:sz="0" w:space="0" w:color="auto"/>
                <w:right w:val="none" w:sz="0" w:space="0" w:color="auto"/>
              </w:divBdr>
            </w:div>
            <w:div w:id="1180699523">
              <w:marLeft w:val="0"/>
              <w:marRight w:val="0"/>
              <w:marTop w:val="0"/>
              <w:marBottom w:val="0"/>
              <w:divBdr>
                <w:top w:val="none" w:sz="0" w:space="0" w:color="auto"/>
                <w:left w:val="none" w:sz="0" w:space="0" w:color="auto"/>
                <w:bottom w:val="none" w:sz="0" w:space="0" w:color="auto"/>
                <w:right w:val="none" w:sz="0" w:space="0" w:color="auto"/>
              </w:divBdr>
            </w:div>
            <w:div w:id="1183395408">
              <w:marLeft w:val="0"/>
              <w:marRight w:val="0"/>
              <w:marTop w:val="0"/>
              <w:marBottom w:val="0"/>
              <w:divBdr>
                <w:top w:val="none" w:sz="0" w:space="0" w:color="auto"/>
                <w:left w:val="none" w:sz="0" w:space="0" w:color="auto"/>
                <w:bottom w:val="none" w:sz="0" w:space="0" w:color="auto"/>
                <w:right w:val="none" w:sz="0" w:space="0" w:color="auto"/>
              </w:divBdr>
            </w:div>
            <w:div w:id="1190993253">
              <w:marLeft w:val="0"/>
              <w:marRight w:val="0"/>
              <w:marTop w:val="0"/>
              <w:marBottom w:val="0"/>
              <w:divBdr>
                <w:top w:val="none" w:sz="0" w:space="0" w:color="auto"/>
                <w:left w:val="none" w:sz="0" w:space="0" w:color="auto"/>
                <w:bottom w:val="none" w:sz="0" w:space="0" w:color="auto"/>
                <w:right w:val="none" w:sz="0" w:space="0" w:color="auto"/>
              </w:divBdr>
            </w:div>
            <w:div w:id="1194227122">
              <w:marLeft w:val="0"/>
              <w:marRight w:val="0"/>
              <w:marTop w:val="0"/>
              <w:marBottom w:val="0"/>
              <w:divBdr>
                <w:top w:val="none" w:sz="0" w:space="0" w:color="auto"/>
                <w:left w:val="none" w:sz="0" w:space="0" w:color="auto"/>
                <w:bottom w:val="none" w:sz="0" w:space="0" w:color="auto"/>
                <w:right w:val="none" w:sz="0" w:space="0" w:color="auto"/>
              </w:divBdr>
            </w:div>
            <w:div w:id="1197622548">
              <w:marLeft w:val="0"/>
              <w:marRight w:val="0"/>
              <w:marTop w:val="0"/>
              <w:marBottom w:val="0"/>
              <w:divBdr>
                <w:top w:val="none" w:sz="0" w:space="0" w:color="auto"/>
                <w:left w:val="none" w:sz="0" w:space="0" w:color="auto"/>
                <w:bottom w:val="none" w:sz="0" w:space="0" w:color="auto"/>
                <w:right w:val="none" w:sz="0" w:space="0" w:color="auto"/>
              </w:divBdr>
            </w:div>
            <w:div w:id="1210337682">
              <w:marLeft w:val="0"/>
              <w:marRight w:val="0"/>
              <w:marTop w:val="0"/>
              <w:marBottom w:val="0"/>
              <w:divBdr>
                <w:top w:val="none" w:sz="0" w:space="0" w:color="auto"/>
                <w:left w:val="none" w:sz="0" w:space="0" w:color="auto"/>
                <w:bottom w:val="none" w:sz="0" w:space="0" w:color="auto"/>
                <w:right w:val="none" w:sz="0" w:space="0" w:color="auto"/>
              </w:divBdr>
            </w:div>
            <w:div w:id="1214269151">
              <w:marLeft w:val="0"/>
              <w:marRight w:val="0"/>
              <w:marTop w:val="0"/>
              <w:marBottom w:val="0"/>
              <w:divBdr>
                <w:top w:val="none" w:sz="0" w:space="0" w:color="auto"/>
                <w:left w:val="none" w:sz="0" w:space="0" w:color="auto"/>
                <w:bottom w:val="none" w:sz="0" w:space="0" w:color="auto"/>
                <w:right w:val="none" w:sz="0" w:space="0" w:color="auto"/>
              </w:divBdr>
            </w:div>
            <w:div w:id="1223365285">
              <w:marLeft w:val="0"/>
              <w:marRight w:val="0"/>
              <w:marTop w:val="0"/>
              <w:marBottom w:val="0"/>
              <w:divBdr>
                <w:top w:val="none" w:sz="0" w:space="0" w:color="auto"/>
                <w:left w:val="none" w:sz="0" w:space="0" w:color="auto"/>
                <w:bottom w:val="none" w:sz="0" w:space="0" w:color="auto"/>
                <w:right w:val="none" w:sz="0" w:space="0" w:color="auto"/>
              </w:divBdr>
            </w:div>
            <w:div w:id="1229919712">
              <w:marLeft w:val="0"/>
              <w:marRight w:val="0"/>
              <w:marTop w:val="0"/>
              <w:marBottom w:val="0"/>
              <w:divBdr>
                <w:top w:val="none" w:sz="0" w:space="0" w:color="auto"/>
                <w:left w:val="none" w:sz="0" w:space="0" w:color="auto"/>
                <w:bottom w:val="none" w:sz="0" w:space="0" w:color="auto"/>
                <w:right w:val="none" w:sz="0" w:space="0" w:color="auto"/>
              </w:divBdr>
            </w:div>
            <w:div w:id="1237587560">
              <w:marLeft w:val="0"/>
              <w:marRight w:val="0"/>
              <w:marTop w:val="0"/>
              <w:marBottom w:val="0"/>
              <w:divBdr>
                <w:top w:val="none" w:sz="0" w:space="0" w:color="auto"/>
                <w:left w:val="none" w:sz="0" w:space="0" w:color="auto"/>
                <w:bottom w:val="none" w:sz="0" w:space="0" w:color="auto"/>
                <w:right w:val="none" w:sz="0" w:space="0" w:color="auto"/>
              </w:divBdr>
            </w:div>
            <w:div w:id="1240293171">
              <w:marLeft w:val="0"/>
              <w:marRight w:val="0"/>
              <w:marTop w:val="0"/>
              <w:marBottom w:val="0"/>
              <w:divBdr>
                <w:top w:val="none" w:sz="0" w:space="0" w:color="auto"/>
                <w:left w:val="none" w:sz="0" w:space="0" w:color="auto"/>
                <w:bottom w:val="none" w:sz="0" w:space="0" w:color="auto"/>
                <w:right w:val="none" w:sz="0" w:space="0" w:color="auto"/>
              </w:divBdr>
            </w:div>
            <w:div w:id="1252466843">
              <w:marLeft w:val="0"/>
              <w:marRight w:val="0"/>
              <w:marTop w:val="0"/>
              <w:marBottom w:val="0"/>
              <w:divBdr>
                <w:top w:val="none" w:sz="0" w:space="0" w:color="auto"/>
                <w:left w:val="none" w:sz="0" w:space="0" w:color="auto"/>
                <w:bottom w:val="none" w:sz="0" w:space="0" w:color="auto"/>
                <w:right w:val="none" w:sz="0" w:space="0" w:color="auto"/>
              </w:divBdr>
            </w:div>
            <w:div w:id="1252816352">
              <w:marLeft w:val="0"/>
              <w:marRight w:val="0"/>
              <w:marTop w:val="0"/>
              <w:marBottom w:val="0"/>
              <w:divBdr>
                <w:top w:val="none" w:sz="0" w:space="0" w:color="auto"/>
                <w:left w:val="none" w:sz="0" w:space="0" w:color="auto"/>
                <w:bottom w:val="none" w:sz="0" w:space="0" w:color="auto"/>
                <w:right w:val="none" w:sz="0" w:space="0" w:color="auto"/>
              </w:divBdr>
            </w:div>
            <w:div w:id="1253852934">
              <w:marLeft w:val="0"/>
              <w:marRight w:val="0"/>
              <w:marTop w:val="0"/>
              <w:marBottom w:val="0"/>
              <w:divBdr>
                <w:top w:val="none" w:sz="0" w:space="0" w:color="auto"/>
                <w:left w:val="none" w:sz="0" w:space="0" w:color="auto"/>
                <w:bottom w:val="none" w:sz="0" w:space="0" w:color="auto"/>
                <w:right w:val="none" w:sz="0" w:space="0" w:color="auto"/>
              </w:divBdr>
            </w:div>
            <w:div w:id="1259289195">
              <w:marLeft w:val="0"/>
              <w:marRight w:val="0"/>
              <w:marTop w:val="0"/>
              <w:marBottom w:val="0"/>
              <w:divBdr>
                <w:top w:val="none" w:sz="0" w:space="0" w:color="auto"/>
                <w:left w:val="none" w:sz="0" w:space="0" w:color="auto"/>
                <w:bottom w:val="none" w:sz="0" w:space="0" w:color="auto"/>
                <w:right w:val="none" w:sz="0" w:space="0" w:color="auto"/>
              </w:divBdr>
            </w:div>
            <w:div w:id="1259869873">
              <w:marLeft w:val="0"/>
              <w:marRight w:val="0"/>
              <w:marTop w:val="0"/>
              <w:marBottom w:val="0"/>
              <w:divBdr>
                <w:top w:val="none" w:sz="0" w:space="0" w:color="auto"/>
                <w:left w:val="none" w:sz="0" w:space="0" w:color="auto"/>
                <w:bottom w:val="none" w:sz="0" w:space="0" w:color="auto"/>
                <w:right w:val="none" w:sz="0" w:space="0" w:color="auto"/>
              </w:divBdr>
            </w:div>
            <w:div w:id="1266229132">
              <w:marLeft w:val="0"/>
              <w:marRight w:val="0"/>
              <w:marTop w:val="0"/>
              <w:marBottom w:val="0"/>
              <w:divBdr>
                <w:top w:val="none" w:sz="0" w:space="0" w:color="auto"/>
                <w:left w:val="none" w:sz="0" w:space="0" w:color="auto"/>
                <w:bottom w:val="none" w:sz="0" w:space="0" w:color="auto"/>
                <w:right w:val="none" w:sz="0" w:space="0" w:color="auto"/>
              </w:divBdr>
            </w:div>
            <w:div w:id="1267343326">
              <w:marLeft w:val="0"/>
              <w:marRight w:val="0"/>
              <w:marTop w:val="0"/>
              <w:marBottom w:val="0"/>
              <w:divBdr>
                <w:top w:val="none" w:sz="0" w:space="0" w:color="auto"/>
                <w:left w:val="none" w:sz="0" w:space="0" w:color="auto"/>
                <w:bottom w:val="none" w:sz="0" w:space="0" w:color="auto"/>
                <w:right w:val="none" w:sz="0" w:space="0" w:color="auto"/>
              </w:divBdr>
            </w:div>
            <w:div w:id="1277756945">
              <w:marLeft w:val="0"/>
              <w:marRight w:val="0"/>
              <w:marTop w:val="0"/>
              <w:marBottom w:val="0"/>
              <w:divBdr>
                <w:top w:val="none" w:sz="0" w:space="0" w:color="auto"/>
                <w:left w:val="none" w:sz="0" w:space="0" w:color="auto"/>
                <w:bottom w:val="none" w:sz="0" w:space="0" w:color="auto"/>
                <w:right w:val="none" w:sz="0" w:space="0" w:color="auto"/>
              </w:divBdr>
            </w:div>
            <w:div w:id="1296449517">
              <w:marLeft w:val="0"/>
              <w:marRight w:val="0"/>
              <w:marTop w:val="0"/>
              <w:marBottom w:val="0"/>
              <w:divBdr>
                <w:top w:val="none" w:sz="0" w:space="0" w:color="auto"/>
                <w:left w:val="none" w:sz="0" w:space="0" w:color="auto"/>
                <w:bottom w:val="none" w:sz="0" w:space="0" w:color="auto"/>
                <w:right w:val="none" w:sz="0" w:space="0" w:color="auto"/>
              </w:divBdr>
            </w:div>
            <w:div w:id="1312560238">
              <w:marLeft w:val="0"/>
              <w:marRight w:val="0"/>
              <w:marTop w:val="0"/>
              <w:marBottom w:val="0"/>
              <w:divBdr>
                <w:top w:val="none" w:sz="0" w:space="0" w:color="auto"/>
                <w:left w:val="none" w:sz="0" w:space="0" w:color="auto"/>
                <w:bottom w:val="none" w:sz="0" w:space="0" w:color="auto"/>
                <w:right w:val="none" w:sz="0" w:space="0" w:color="auto"/>
              </w:divBdr>
            </w:div>
            <w:div w:id="1313094862">
              <w:marLeft w:val="0"/>
              <w:marRight w:val="0"/>
              <w:marTop w:val="0"/>
              <w:marBottom w:val="0"/>
              <w:divBdr>
                <w:top w:val="none" w:sz="0" w:space="0" w:color="auto"/>
                <w:left w:val="none" w:sz="0" w:space="0" w:color="auto"/>
                <w:bottom w:val="none" w:sz="0" w:space="0" w:color="auto"/>
                <w:right w:val="none" w:sz="0" w:space="0" w:color="auto"/>
              </w:divBdr>
            </w:div>
            <w:div w:id="1323697096">
              <w:marLeft w:val="0"/>
              <w:marRight w:val="0"/>
              <w:marTop w:val="0"/>
              <w:marBottom w:val="0"/>
              <w:divBdr>
                <w:top w:val="none" w:sz="0" w:space="0" w:color="auto"/>
                <w:left w:val="none" w:sz="0" w:space="0" w:color="auto"/>
                <w:bottom w:val="none" w:sz="0" w:space="0" w:color="auto"/>
                <w:right w:val="none" w:sz="0" w:space="0" w:color="auto"/>
              </w:divBdr>
            </w:div>
            <w:div w:id="1328286786">
              <w:marLeft w:val="0"/>
              <w:marRight w:val="0"/>
              <w:marTop w:val="0"/>
              <w:marBottom w:val="0"/>
              <w:divBdr>
                <w:top w:val="none" w:sz="0" w:space="0" w:color="auto"/>
                <w:left w:val="none" w:sz="0" w:space="0" w:color="auto"/>
                <w:bottom w:val="none" w:sz="0" w:space="0" w:color="auto"/>
                <w:right w:val="none" w:sz="0" w:space="0" w:color="auto"/>
              </w:divBdr>
            </w:div>
            <w:div w:id="1331449525">
              <w:marLeft w:val="0"/>
              <w:marRight w:val="0"/>
              <w:marTop w:val="0"/>
              <w:marBottom w:val="0"/>
              <w:divBdr>
                <w:top w:val="none" w:sz="0" w:space="0" w:color="auto"/>
                <w:left w:val="none" w:sz="0" w:space="0" w:color="auto"/>
                <w:bottom w:val="none" w:sz="0" w:space="0" w:color="auto"/>
                <w:right w:val="none" w:sz="0" w:space="0" w:color="auto"/>
              </w:divBdr>
            </w:div>
            <w:div w:id="1331636942">
              <w:marLeft w:val="0"/>
              <w:marRight w:val="0"/>
              <w:marTop w:val="0"/>
              <w:marBottom w:val="0"/>
              <w:divBdr>
                <w:top w:val="none" w:sz="0" w:space="0" w:color="auto"/>
                <w:left w:val="none" w:sz="0" w:space="0" w:color="auto"/>
                <w:bottom w:val="none" w:sz="0" w:space="0" w:color="auto"/>
                <w:right w:val="none" w:sz="0" w:space="0" w:color="auto"/>
              </w:divBdr>
            </w:div>
            <w:div w:id="1338658407">
              <w:marLeft w:val="0"/>
              <w:marRight w:val="0"/>
              <w:marTop w:val="0"/>
              <w:marBottom w:val="0"/>
              <w:divBdr>
                <w:top w:val="none" w:sz="0" w:space="0" w:color="auto"/>
                <w:left w:val="none" w:sz="0" w:space="0" w:color="auto"/>
                <w:bottom w:val="none" w:sz="0" w:space="0" w:color="auto"/>
                <w:right w:val="none" w:sz="0" w:space="0" w:color="auto"/>
              </w:divBdr>
            </w:div>
            <w:div w:id="1339695784">
              <w:marLeft w:val="0"/>
              <w:marRight w:val="0"/>
              <w:marTop w:val="0"/>
              <w:marBottom w:val="0"/>
              <w:divBdr>
                <w:top w:val="none" w:sz="0" w:space="0" w:color="auto"/>
                <w:left w:val="none" w:sz="0" w:space="0" w:color="auto"/>
                <w:bottom w:val="none" w:sz="0" w:space="0" w:color="auto"/>
                <w:right w:val="none" w:sz="0" w:space="0" w:color="auto"/>
              </w:divBdr>
            </w:div>
            <w:div w:id="1344282867">
              <w:marLeft w:val="0"/>
              <w:marRight w:val="0"/>
              <w:marTop w:val="0"/>
              <w:marBottom w:val="0"/>
              <w:divBdr>
                <w:top w:val="none" w:sz="0" w:space="0" w:color="auto"/>
                <w:left w:val="none" w:sz="0" w:space="0" w:color="auto"/>
                <w:bottom w:val="none" w:sz="0" w:space="0" w:color="auto"/>
                <w:right w:val="none" w:sz="0" w:space="0" w:color="auto"/>
              </w:divBdr>
            </w:div>
            <w:div w:id="1346253024">
              <w:marLeft w:val="0"/>
              <w:marRight w:val="0"/>
              <w:marTop w:val="0"/>
              <w:marBottom w:val="0"/>
              <w:divBdr>
                <w:top w:val="none" w:sz="0" w:space="0" w:color="auto"/>
                <w:left w:val="none" w:sz="0" w:space="0" w:color="auto"/>
                <w:bottom w:val="none" w:sz="0" w:space="0" w:color="auto"/>
                <w:right w:val="none" w:sz="0" w:space="0" w:color="auto"/>
              </w:divBdr>
            </w:div>
            <w:div w:id="1363936786">
              <w:marLeft w:val="0"/>
              <w:marRight w:val="0"/>
              <w:marTop w:val="0"/>
              <w:marBottom w:val="0"/>
              <w:divBdr>
                <w:top w:val="none" w:sz="0" w:space="0" w:color="auto"/>
                <w:left w:val="none" w:sz="0" w:space="0" w:color="auto"/>
                <w:bottom w:val="none" w:sz="0" w:space="0" w:color="auto"/>
                <w:right w:val="none" w:sz="0" w:space="0" w:color="auto"/>
              </w:divBdr>
            </w:div>
            <w:div w:id="1369840218">
              <w:marLeft w:val="0"/>
              <w:marRight w:val="0"/>
              <w:marTop w:val="0"/>
              <w:marBottom w:val="0"/>
              <w:divBdr>
                <w:top w:val="none" w:sz="0" w:space="0" w:color="auto"/>
                <w:left w:val="none" w:sz="0" w:space="0" w:color="auto"/>
                <w:bottom w:val="none" w:sz="0" w:space="0" w:color="auto"/>
                <w:right w:val="none" w:sz="0" w:space="0" w:color="auto"/>
              </w:divBdr>
            </w:div>
            <w:div w:id="1375470749">
              <w:marLeft w:val="0"/>
              <w:marRight w:val="0"/>
              <w:marTop w:val="0"/>
              <w:marBottom w:val="0"/>
              <w:divBdr>
                <w:top w:val="none" w:sz="0" w:space="0" w:color="auto"/>
                <w:left w:val="none" w:sz="0" w:space="0" w:color="auto"/>
                <w:bottom w:val="none" w:sz="0" w:space="0" w:color="auto"/>
                <w:right w:val="none" w:sz="0" w:space="0" w:color="auto"/>
              </w:divBdr>
            </w:div>
            <w:div w:id="1398479446">
              <w:marLeft w:val="0"/>
              <w:marRight w:val="0"/>
              <w:marTop w:val="0"/>
              <w:marBottom w:val="0"/>
              <w:divBdr>
                <w:top w:val="none" w:sz="0" w:space="0" w:color="auto"/>
                <w:left w:val="none" w:sz="0" w:space="0" w:color="auto"/>
                <w:bottom w:val="none" w:sz="0" w:space="0" w:color="auto"/>
                <w:right w:val="none" w:sz="0" w:space="0" w:color="auto"/>
              </w:divBdr>
            </w:div>
            <w:div w:id="1400252415">
              <w:marLeft w:val="0"/>
              <w:marRight w:val="0"/>
              <w:marTop w:val="0"/>
              <w:marBottom w:val="0"/>
              <w:divBdr>
                <w:top w:val="none" w:sz="0" w:space="0" w:color="auto"/>
                <w:left w:val="none" w:sz="0" w:space="0" w:color="auto"/>
                <w:bottom w:val="none" w:sz="0" w:space="0" w:color="auto"/>
                <w:right w:val="none" w:sz="0" w:space="0" w:color="auto"/>
              </w:divBdr>
            </w:div>
            <w:div w:id="1409840502">
              <w:marLeft w:val="0"/>
              <w:marRight w:val="0"/>
              <w:marTop w:val="0"/>
              <w:marBottom w:val="0"/>
              <w:divBdr>
                <w:top w:val="none" w:sz="0" w:space="0" w:color="auto"/>
                <w:left w:val="none" w:sz="0" w:space="0" w:color="auto"/>
                <w:bottom w:val="none" w:sz="0" w:space="0" w:color="auto"/>
                <w:right w:val="none" w:sz="0" w:space="0" w:color="auto"/>
              </w:divBdr>
            </w:div>
            <w:div w:id="1410081514">
              <w:marLeft w:val="0"/>
              <w:marRight w:val="0"/>
              <w:marTop w:val="0"/>
              <w:marBottom w:val="0"/>
              <w:divBdr>
                <w:top w:val="none" w:sz="0" w:space="0" w:color="auto"/>
                <w:left w:val="none" w:sz="0" w:space="0" w:color="auto"/>
                <w:bottom w:val="none" w:sz="0" w:space="0" w:color="auto"/>
                <w:right w:val="none" w:sz="0" w:space="0" w:color="auto"/>
              </w:divBdr>
            </w:div>
            <w:div w:id="1414207550">
              <w:marLeft w:val="0"/>
              <w:marRight w:val="0"/>
              <w:marTop w:val="0"/>
              <w:marBottom w:val="0"/>
              <w:divBdr>
                <w:top w:val="none" w:sz="0" w:space="0" w:color="auto"/>
                <w:left w:val="none" w:sz="0" w:space="0" w:color="auto"/>
                <w:bottom w:val="none" w:sz="0" w:space="0" w:color="auto"/>
                <w:right w:val="none" w:sz="0" w:space="0" w:color="auto"/>
              </w:divBdr>
            </w:div>
            <w:div w:id="1415591740">
              <w:marLeft w:val="0"/>
              <w:marRight w:val="0"/>
              <w:marTop w:val="0"/>
              <w:marBottom w:val="0"/>
              <w:divBdr>
                <w:top w:val="none" w:sz="0" w:space="0" w:color="auto"/>
                <w:left w:val="none" w:sz="0" w:space="0" w:color="auto"/>
                <w:bottom w:val="none" w:sz="0" w:space="0" w:color="auto"/>
                <w:right w:val="none" w:sz="0" w:space="0" w:color="auto"/>
              </w:divBdr>
            </w:div>
            <w:div w:id="1418940867">
              <w:marLeft w:val="0"/>
              <w:marRight w:val="0"/>
              <w:marTop w:val="0"/>
              <w:marBottom w:val="0"/>
              <w:divBdr>
                <w:top w:val="none" w:sz="0" w:space="0" w:color="auto"/>
                <w:left w:val="none" w:sz="0" w:space="0" w:color="auto"/>
                <w:bottom w:val="none" w:sz="0" w:space="0" w:color="auto"/>
                <w:right w:val="none" w:sz="0" w:space="0" w:color="auto"/>
              </w:divBdr>
            </w:div>
            <w:div w:id="1419867968">
              <w:marLeft w:val="0"/>
              <w:marRight w:val="0"/>
              <w:marTop w:val="0"/>
              <w:marBottom w:val="0"/>
              <w:divBdr>
                <w:top w:val="none" w:sz="0" w:space="0" w:color="auto"/>
                <w:left w:val="none" w:sz="0" w:space="0" w:color="auto"/>
                <w:bottom w:val="none" w:sz="0" w:space="0" w:color="auto"/>
                <w:right w:val="none" w:sz="0" w:space="0" w:color="auto"/>
              </w:divBdr>
            </w:div>
            <w:div w:id="1441603036">
              <w:marLeft w:val="0"/>
              <w:marRight w:val="0"/>
              <w:marTop w:val="0"/>
              <w:marBottom w:val="0"/>
              <w:divBdr>
                <w:top w:val="none" w:sz="0" w:space="0" w:color="auto"/>
                <w:left w:val="none" w:sz="0" w:space="0" w:color="auto"/>
                <w:bottom w:val="none" w:sz="0" w:space="0" w:color="auto"/>
                <w:right w:val="none" w:sz="0" w:space="0" w:color="auto"/>
              </w:divBdr>
            </w:div>
            <w:div w:id="1445147895">
              <w:marLeft w:val="0"/>
              <w:marRight w:val="0"/>
              <w:marTop w:val="0"/>
              <w:marBottom w:val="0"/>
              <w:divBdr>
                <w:top w:val="none" w:sz="0" w:space="0" w:color="auto"/>
                <w:left w:val="none" w:sz="0" w:space="0" w:color="auto"/>
                <w:bottom w:val="none" w:sz="0" w:space="0" w:color="auto"/>
                <w:right w:val="none" w:sz="0" w:space="0" w:color="auto"/>
              </w:divBdr>
            </w:div>
            <w:div w:id="1447969317">
              <w:marLeft w:val="0"/>
              <w:marRight w:val="0"/>
              <w:marTop w:val="0"/>
              <w:marBottom w:val="0"/>
              <w:divBdr>
                <w:top w:val="none" w:sz="0" w:space="0" w:color="auto"/>
                <w:left w:val="none" w:sz="0" w:space="0" w:color="auto"/>
                <w:bottom w:val="none" w:sz="0" w:space="0" w:color="auto"/>
                <w:right w:val="none" w:sz="0" w:space="0" w:color="auto"/>
              </w:divBdr>
            </w:div>
            <w:div w:id="1448349076">
              <w:marLeft w:val="0"/>
              <w:marRight w:val="0"/>
              <w:marTop w:val="0"/>
              <w:marBottom w:val="0"/>
              <w:divBdr>
                <w:top w:val="none" w:sz="0" w:space="0" w:color="auto"/>
                <w:left w:val="none" w:sz="0" w:space="0" w:color="auto"/>
                <w:bottom w:val="none" w:sz="0" w:space="0" w:color="auto"/>
                <w:right w:val="none" w:sz="0" w:space="0" w:color="auto"/>
              </w:divBdr>
            </w:div>
            <w:div w:id="1452047663">
              <w:marLeft w:val="0"/>
              <w:marRight w:val="0"/>
              <w:marTop w:val="0"/>
              <w:marBottom w:val="0"/>
              <w:divBdr>
                <w:top w:val="none" w:sz="0" w:space="0" w:color="auto"/>
                <w:left w:val="none" w:sz="0" w:space="0" w:color="auto"/>
                <w:bottom w:val="none" w:sz="0" w:space="0" w:color="auto"/>
                <w:right w:val="none" w:sz="0" w:space="0" w:color="auto"/>
              </w:divBdr>
            </w:div>
            <w:div w:id="1454521985">
              <w:marLeft w:val="0"/>
              <w:marRight w:val="0"/>
              <w:marTop w:val="0"/>
              <w:marBottom w:val="0"/>
              <w:divBdr>
                <w:top w:val="none" w:sz="0" w:space="0" w:color="auto"/>
                <w:left w:val="none" w:sz="0" w:space="0" w:color="auto"/>
                <w:bottom w:val="none" w:sz="0" w:space="0" w:color="auto"/>
                <w:right w:val="none" w:sz="0" w:space="0" w:color="auto"/>
              </w:divBdr>
            </w:div>
            <w:div w:id="1457679140">
              <w:marLeft w:val="0"/>
              <w:marRight w:val="0"/>
              <w:marTop w:val="0"/>
              <w:marBottom w:val="0"/>
              <w:divBdr>
                <w:top w:val="none" w:sz="0" w:space="0" w:color="auto"/>
                <w:left w:val="none" w:sz="0" w:space="0" w:color="auto"/>
                <w:bottom w:val="none" w:sz="0" w:space="0" w:color="auto"/>
                <w:right w:val="none" w:sz="0" w:space="0" w:color="auto"/>
              </w:divBdr>
            </w:div>
            <w:div w:id="1462184500">
              <w:marLeft w:val="0"/>
              <w:marRight w:val="0"/>
              <w:marTop w:val="0"/>
              <w:marBottom w:val="0"/>
              <w:divBdr>
                <w:top w:val="none" w:sz="0" w:space="0" w:color="auto"/>
                <w:left w:val="none" w:sz="0" w:space="0" w:color="auto"/>
                <w:bottom w:val="none" w:sz="0" w:space="0" w:color="auto"/>
                <w:right w:val="none" w:sz="0" w:space="0" w:color="auto"/>
              </w:divBdr>
            </w:div>
            <w:div w:id="1467966020">
              <w:marLeft w:val="0"/>
              <w:marRight w:val="0"/>
              <w:marTop w:val="0"/>
              <w:marBottom w:val="0"/>
              <w:divBdr>
                <w:top w:val="none" w:sz="0" w:space="0" w:color="auto"/>
                <w:left w:val="none" w:sz="0" w:space="0" w:color="auto"/>
                <w:bottom w:val="none" w:sz="0" w:space="0" w:color="auto"/>
                <w:right w:val="none" w:sz="0" w:space="0" w:color="auto"/>
              </w:divBdr>
            </w:div>
            <w:div w:id="1468738799">
              <w:marLeft w:val="0"/>
              <w:marRight w:val="0"/>
              <w:marTop w:val="0"/>
              <w:marBottom w:val="0"/>
              <w:divBdr>
                <w:top w:val="none" w:sz="0" w:space="0" w:color="auto"/>
                <w:left w:val="none" w:sz="0" w:space="0" w:color="auto"/>
                <w:bottom w:val="none" w:sz="0" w:space="0" w:color="auto"/>
                <w:right w:val="none" w:sz="0" w:space="0" w:color="auto"/>
              </w:divBdr>
            </w:div>
            <w:div w:id="1473714707">
              <w:marLeft w:val="0"/>
              <w:marRight w:val="0"/>
              <w:marTop w:val="0"/>
              <w:marBottom w:val="0"/>
              <w:divBdr>
                <w:top w:val="none" w:sz="0" w:space="0" w:color="auto"/>
                <w:left w:val="none" w:sz="0" w:space="0" w:color="auto"/>
                <w:bottom w:val="none" w:sz="0" w:space="0" w:color="auto"/>
                <w:right w:val="none" w:sz="0" w:space="0" w:color="auto"/>
              </w:divBdr>
            </w:div>
            <w:div w:id="1478953208">
              <w:marLeft w:val="0"/>
              <w:marRight w:val="0"/>
              <w:marTop w:val="0"/>
              <w:marBottom w:val="0"/>
              <w:divBdr>
                <w:top w:val="none" w:sz="0" w:space="0" w:color="auto"/>
                <w:left w:val="none" w:sz="0" w:space="0" w:color="auto"/>
                <w:bottom w:val="none" w:sz="0" w:space="0" w:color="auto"/>
                <w:right w:val="none" w:sz="0" w:space="0" w:color="auto"/>
              </w:divBdr>
            </w:div>
            <w:div w:id="1482498672">
              <w:marLeft w:val="0"/>
              <w:marRight w:val="0"/>
              <w:marTop w:val="0"/>
              <w:marBottom w:val="0"/>
              <w:divBdr>
                <w:top w:val="none" w:sz="0" w:space="0" w:color="auto"/>
                <w:left w:val="none" w:sz="0" w:space="0" w:color="auto"/>
                <w:bottom w:val="none" w:sz="0" w:space="0" w:color="auto"/>
                <w:right w:val="none" w:sz="0" w:space="0" w:color="auto"/>
              </w:divBdr>
            </w:div>
            <w:div w:id="1484619019">
              <w:marLeft w:val="0"/>
              <w:marRight w:val="0"/>
              <w:marTop w:val="0"/>
              <w:marBottom w:val="0"/>
              <w:divBdr>
                <w:top w:val="none" w:sz="0" w:space="0" w:color="auto"/>
                <w:left w:val="none" w:sz="0" w:space="0" w:color="auto"/>
                <w:bottom w:val="none" w:sz="0" w:space="0" w:color="auto"/>
                <w:right w:val="none" w:sz="0" w:space="0" w:color="auto"/>
              </w:divBdr>
            </w:div>
            <w:div w:id="1498693792">
              <w:marLeft w:val="0"/>
              <w:marRight w:val="0"/>
              <w:marTop w:val="0"/>
              <w:marBottom w:val="0"/>
              <w:divBdr>
                <w:top w:val="none" w:sz="0" w:space="0" w:color="auto"/>
                <w:left w:val="none" w:sz="0" w:space="0" w:color="auto"/>
                <w:bottom w:val="none" w:sz="0" w:space="0" w:color="auto"/>
                <w:right w:val="none" w:sz="0" w:space="0" w:color="auto"/>
              </w:divBdr>
            </w:div>
            <w:div w:id="1500845725">
              <w:marLeft w:val="0"/>
              <w:marRight w:val="0"/>
              <w:marTop w:val="0"/>
              <w:marBottom w:val="0"/>
              <w:divBdr>
                <w:top w:val="none" w:sz="0" w:space="0" w:color="auto"/>
                <w:left w:val="none" w:sz="0" w:space="0" w:color="auto"/>
                <w:bottom w:val="none" w:sz="0" w:space="0" w:color="auto"/>
                <w:right w:val="none" w:sz="0" w:space="0" w:color="auto"/>
              </w:divBdr>
            </w:div>
            <w:div w:id="1505586015">
              <w:marLeft w:val="0"/>
              <w:marRight w:val="0"/>
              <w:marTop w:val="0"/>
              <w:marBottom w:val="0"/>
              <w:divBdr>
                <w:top w:val="none" w:sz="0" w:space="0" w:color="auto"/>
                <w:left w:val="none" w:sz="0" w:space="0" w:color="auto"/>
                <w:bottom w:val="none" w:sz="0" w:space="0" w:color="auto"/>
                <w:right w:val="none" w:sz="0" w:space="0" w:color="auto"/>
              </w:divBdr>
            </w:div>
            <w:div w:id="1505782542">
              <w:marLeft w:val="0"/>
              <w:marRight w:val="0"/>
              <w:marTop w:val="0"/>
              <w:marBottom w:val="0"/>
              <w:divBdr>
                <w:top w:val="none" w:sz="0" w:space="0" w:color="auto"/>
                <w:left w:val="none" w:sz="0" w:space="0" w:color="auto"/>
                <w:bottom w:val="none" w:sz="0" w:space="0" w:color="auto"/>
                <w:right w:val="none" w:sz="0" w:space="0" w:color="auto"/>
              </w:divBdr>
            </w:div>
            <w:div w:id="1508397838">
              <w:marLeft w:val="0"/>
              <w:marRight w:val="0"/>
              <w:marTop w:val="0"/>
              <w:marBottom w:val="0"/>
              <w:divBdr>
                <w:top w:val="none" w:sz="0" w:space="0" w:color="auto"/>
                <w:left w:val="none" w:sz="0" w:space="0" w:color="auto"/>
                <w:bottom w:val="none" w:sz="0" w:space="0" w:color="auto"/>
                <w:right w:val="none" w:sz="0" w:space="0" w:color="auto"/>
              </w:divBdr>
            </w:div>
            <w:div w:id="1515996570">
              <w:marLeft w:val="0"/>
              <w:marRight w:val="0"/>
              <w:marTop w:val="0"/>
              <w:marBottom w:val="0"/>
              <w:divBdr>
                <w:top w:val="none" w:sz="0" w:space="0" w:color="auto"/>
                <w:left w:val="none" w:sz="0" w:space="0" w:color="auto"/>
                <w:bottom w:val="none" w:sz="0" w:space="0" w:color="auto"/>
                <w:right w:val="none" w:sz="0" w:space="0" w:color="auto"/>
              </w:divBdr>
            </w:div>
            <w:div w:id="1520192497">
              <w:marLeft w:val="0"/>
              <w:marRight w:val="0"/>
              <w:marTop w:val="0"/>
              <w:marBottom w:val="0"/>
              <w:divBdr>
                <w:top w:val="none" w:sz="0" w:space="0" w:color="auto"/>
                <w:left w:val="none" w:sz="0" w:space="0" w:color="auto"/>
                <w:bottom w:val="none" w:sz="0" w:space="0" w:color="auto"/>
                <w:right w:val="none" w:sz="0" w:space="0" w:color="auto"/>
              </w:divBdr>
            </w:div>
            <w:div w:id="1534534490">
              <w:marLeft w:val="0"/>
              <w:marRight w:val="0"/>
              <w:marTop w:val="0"/>
              <w:marBottom w:val="0"/>
              <w:divBdr>
                <w:top w:val="none" w:sz="0" w:space="0" w:color="auto"/>
                <w:left w:val="none" w:sz="0" w:space="0" w:color="auto"/>
                <w:bottom w:val="none" w:sz="0" w:space="0" w:color="auto"/>
                <w:right w:val="none" w:sz="0" w:space="0" w:color="auto"/>
              </w:divBdr>
            </w:div>
            <w:div w:id="1539128739">
              <w:marLeft w:val="0"/>
              <w:marRight w:val="0"/>
              <w:marTop w:val="0"/>
              <w:marBottom w:val="0"/>
              <w:divBdr>
                <w:top w:val="none" w:sz="0" w:space="0" w:color="auto"/>
                <w:left w:val="none" w:sz="0" w:space="0" w:color="auto"/>
                <w:bottom w:val="none" w:sz="0" w:space="0" w:color="auto"/>
                <w:right w:val="none" w:sz="0" w:space="0" w:color="auto"/>
              </w:divBdr>
            </w:div>
            <w:div w:id="1547717371">
              <w:marLeft w:val="0"/>
              <w:marRight w:val="0"/>
              <w:marTop w:val="0"/>
              <w:marBottom w:val="0"/>
              <w:divBdr>
                <w:top w:val="none" w:sz="0" w:space="0" w:color="auto"/>
                <w:left w:val="none" w:sz="0" w:space="0" w:color="auto"/>
                <w:bottom w:val="none" w:sz="0" w:space="0" w:color="auto"/>
                <w:right w:val="none" w:sz="0" w:space="0" w:color="auto"/>
              </w:divBdr>
            </w:div>
            <w:div w:id="1548183571">
              <w:marLeft w:val="0"/>
              <w:marRight w:val="0"/>
              <w:marTop w:val="0"/>
              <w:marBottom w:val="0"/>
              <w:divBdr>
                <w:top w:val="none" w:sz="0" w:space="0" w:color="auto"/>
                <w:left w:val="none" w:sz="0" w:space="0" w:color="auto"/>
                <w:bottom w:val="none" w:sz="0" w:space="0" w:color="auto"/>
                <w:right w:val="none" w:sz="0" w:space="0" w:color="auto"/>
              </w:divBdr>
            </w:div>
            <w:div w:id="1553733450">
              <w:marLeft w:val="0"/>
              <w:marRight w:val="0"/>
              <w:marTop w:val="0"/>
              <w:marBottom w:val="0"/>
              <w:divBdr>
                <w:top w:val="none" w:sz="0" w:space="0" w:color="auto"/>
                <w:left w:val="none" w:sz="0" w:space="0" w:color="auto"/>
                <w:bottom w:val="none" w:sz="0" w:space="0" w:color="auto"/>
                <w:right w:val="none" w:sz="0" w:space="0" w:color="auto"/>
              </w:divBdr>
            </w:div>
            <w:div w:id="1554921772">
              <w:marLeft w:val="0"/>
              <w:marRight w:val="0"/>
              <w:marTop w:val="0"/>
              <w:marBottom w:val="0"/>
              <w:divBdr>
                <w:top w:val="none" w:sz="0" w:space="0" w:color="auto"/>
                <w:left w:val="none" w:sz="0" w:space="0" w:color="auto"/>
                <w:bottom w:val="none" w:sz="0" w:space="0" w:color="auto"/>
                <w:right w:val="none" w:sz="0" w:space="0" w:color="auto"/>
              </w:divBdr>
            </w:div>
            <w:div w:id="1563980142">
              <w:marLeft w:val="0"/>
              <w:marRight w:val="0"/>
              <w:marTop w:val="0"/>
              <w:marBottom w:val="0"/>
              <w:divBdr>
                <w:top w:val="none" w:sz="0" w:space="0" w:color="auto"/>
                <w:left w:val="none" w:sz="0" w:space="0" w:color="auto"/>
                <w:bottom w:val="none" w:sz="0" w:space="0" w:color="auto"/>
                <w:right w:val="none" w:sz="0" w:space="0" w:color="auto"/>
              </w:divBdr>
            </w:div>
            <w:div w:id="1567912959">
              <w:marLeft w:val="0"/>
              <w:marRight w:val="0"/>
              <w:marTop w:val="0"/>
              <w:marBottom w:val="0"/>
              <w:divBdr>
                <w:top w:val="none" w:sz="0" w:space="0" w:color="auto"/>
                <w:left w:val="none" w:sz="0" w:space="0" w:color="auto"/>
                <w:bottom w:val="none" w:sz="0" w:space="0" w:color="auto"/>
                <w:right w:val="none" w:sz="0" w:space="0" w:color="auto"/>
              </w:divBdr>
            </w:div>
            <w:div w:id="1571227893">
              <w:marLeft w:val="0"/>
              <w:marRight w:val="0"/>
              <w:marTop w:val="0"/>
              <w:marBottom w:val="0"/>
              <w:divBdr>
                <w:top w:val="none" w:sz="0" w:space="0" w:color="auto"/>
                <w:left w:val="none" w:sz="0" w:space="0" w:color="auto"/>
                <w:bottom w:val="none" w:sz="0" w:space="0" w:color="auto"/>
                <w:right w:val="none" w:sz="0" w:space="0" w:color="auto"/>
              </w:divBdr>
            </w:div>
            <w:div w:id="1572353363">
              <w:marLeft w:val="0"/>
              <w:marRight w:val="0"/>
              <w:marTop w:val="0"/>
              <w:marBottom w:val="0"/>
              <w:divBdr>
                <w:top w:val="none" w:sz="0" w:space="0" w:color="auto"/>
                <w:left w:val="none" w:sz="0" w:space="0" w:color="auto"/>
                <w:bottom w:val="none" w:sz="0" w:space="0" w:color="auto"/>
                <w:right w:val="none" w:sz="0" w:space="0" w:color="auto"/>
              </w:divBdr>
            </w:div>
            <w:div w:id="1582763156">
              <w:marLeft w:val="0"/>
              <w:marRight w:val="0"/>
              <w:marTop w:val="0"/>
              <w:marBottom w:val="0"/>
              <w:divBdr>
                <w:top w:val="none" w:sz="0" w:space="0" w:color="auto"/>
                <w:left w:val="none" w:sz="0" w:space="0" w:color="auto"/>
                <w:bottom w:val="none" w:sz="0" w:space="0" w:color="auto"/>
                <w:right w:val="none" w:sz="0" w:space="0" w:color="auto"/>
              </w:divBdr>
            </w:div>
            <w:div w:id="1583221557">
              <w:marLeft w:val="0"/>
              <w:marRight w:val="0"/>
              <w:marTop w:val="0"/>
              <w:marBottom w:val="0"/>
              <w:divBdr>
                <w:top w:val="none" w:sz="0" w:space="0" w:color="auto"/>
                <w:left w:val="none" w:sz="0" w:space="0" w:color="auto"/>
                <w:bottom w:val="none" w:sz="0" w:space="0" w:color="auto"/>
                <w:right w:val="none" w:sz="0" w:space="0" w:color="auto"/>
              </w:divBdr>
            </w:div>
            <w:div w:id="1585451048">
              <w:marLeft w:val="0"/>
              <w:marRight w:val="0"/>
              <w:marTop w:val="0"/>
              <w:marBottom w:val="0"/>
              <w:divBdr>
                <w:top w:val="none" w:sz="0" w:space="0" w:color="auto"/>
                <w:left w:val="none" w:sz="0" w:space="0" w:color="auto"/>
                <w:bottom w:val="none" w:sz="0" w:space="0" w:color="auto"/>
                <w:right w:val="none" w:sz="0" w:space="0" w:color="auto"/>
              </w:divBdr>
            </w:div>
            <w:div w:id="1587572050">
              <w:marLeft w:val="0"/>
              <w:marRight w:val="0"/>
              <w:marTop w:val="0"/>
              <w:marBottom w:val="0"/>
              <w:divBdr>
                <w:top w:val="none" w:sz="0" w:space="0" w:color="auto"/>
                <w:left w:val="none" w:sz="0" w:space="0" w:color="auto"/>
                <w:bottom w:val="none" w:sz="0" w:space="0" w:color="auto"/>
                <w:right w:val="none" w:sz="0" w:space="0" w:color="auto"/>
              </w:divBdr>
            </w:div>
            <w:div w:id="1588146698">
              <w:marLeft w:val="0"/>
              <w:marRight w:val="0"/>
              <w:marTop w:val="0"/>
              <w:marBottom w:val="0"/>
              <w:divBdr>
                <w:top w:val="none" w:sz="0" w:space="0" w:color="auto"/>
                <w:left w:val="none" w:sz="0" w:space="0" w:color="auto"/>
                <w:bottom w:val="none" w:sz="0" w:space="0" w:color="auto"/>
                <w:right w:val="none" w:sz="0" w:space="0" w:color="auto"/>
              </w:divBdr>
            </w:div>
            <w:div w:id="1591623929">
              <w:marLeft w:val="0"/>
              <w:marRight w:val="0"/>
              <w:marTop w:val="0"/>
              <w:marBottom w:val="0"/>
              <w:divBdr>
                <w:top w:val="none" w:sz="0" w:space="0" w:color="auto"/>
                <w:left w:val="none" w:sz="0" w:space="0" w:color="auto"/>
                <w:bottom w:val="none" w:sz="0" w:space="0" w:color="auto"/>
                <w:right w:val="none" w:sz="0" w:space="0" w:color="auto"/>
              </w:divBdr>
            </w:div>
            <w:div w:id="1597247910">
              <w:marLeft w:val="0"/>
              <w:marRight w:val="0"/>
              <w:marTop w:val="0"/>
              <w:marBottom w:val="0"/>
              <w:divBdr>
                <w:top w:val="none" w:sz="0" w:space="0" w:color="auto"/>
                <w:left w:val="none" w:sz="0" w:space="0" w:color="auto"/>
                <w:bottom w:val="none" w:sz="0" w:space="0" w:color="auto"/>
                <w:right w:val="none" w:sz="0" w:space="0" w:color="auto"/>
              </w:divBdr>
            </w:div>
            <w:div w:id="1601258505">
              <w:marLeft w:val="0"/>
              <w:marRight w:val="0"/>
              <w:marTop w:val="0"/>
              <w:marBottom w:val="0"/>
              <w:divBdr>
                <w:top w:val="none" w:sz="0" w:space="0" w:color="auto"/>
                <w:left w:val="none" w:sz="0" w:space="0" w:color="auto"/>
                <w:bottom w:val="none" w:sz="0" w:space="0" w:color="auto"/>
                <w:right w:val="none" w:sz="0" w:space="0" w:color="auto"/>
              </w:divBdr>
            </w:div>
            <w:div w:id="1603610071">
              <w:marLeft w:val="0"/>
              <w:marRight w:val="0"/>
              <w:marTop w:val="0"/>
              <w:marBottom w:val="0"/>
              <w:divBdr>
                <w:top w:val="none" w:sz="0" w:space="0" w:color="auto"/>
                <w:left w:val="none" w:sz="0" w:space="0" w:color="auto"/>
                <w:bottom w:val="none" w:sz="0" w:space="0" w:color="auto"/>
                <w:right w:val="none" w:sz="0" w:space="0" w:color="auto"/>
              </w:divBdr>
            </w:div>
            <w:div w:id="1609190483">
              <w:marLeft w:val="0"/>
              <w:marRight w:val="0"/>
              <w:marTop w:val="0"/>
              <w:marBottom w:val="0"/>
              <w:divBdr>
                <w:top w:val="none" w:sz="0" w:space="0" w:color="auto"/>
                <w:left w:val="none" w:sz="0" w:space="0" w:color="auto"/>
                <w:bottom w:val="none" w:sz="0" w:space="0" w:color="auto"/>
                <w:right w:val="none" w:sz="0" w:space="0" w:color="auto"/>
              </w:divBdr>
            </w:div>
            <w:div w:id="1621301355">
              <w:marLeft w:val="0"/>
              <w:marRight w:val="0"/>
              <w:marTop w:val="0"/>
              <w:marBottom w:val="0"/>
              <w:divBdr>
                <w:top w:val="none" w:sz="0" w:space="0" w:color="auto"/>
                <w:left w:val="none" w:sz="0" w:space="0" w:color="auto"/>
                <w:bottom w:val="none" w:sz="0" w:space="0" w:color="auto"/>
                <w:right w:val="none" w:sz="0" w:space="0" w:color="auto"/>
              </w:divBdr>
            </w:div>
            <w:div w:id="1622028238">
              <w:marLeft w:val="0"/>
              <w:marRight w:val="0"/>
              <w:marTop w:val="0"/>
              <w:marBottom w:val="0"/>
              <w:divBdr>
                <w:top w:val="none" w:sz="0" w:space="0" w:color="auto"/>
                <w:left w:val="none" w:sz="0" w:space="0" w:color="auto"/>
                <w:bottom w:val="none" w:sz="0" w:space="0" w:color="auto"/>
                <w:right w:val="none" w:sz="0" w:space="0" w:color="auto"/>
              </w:divBdr>
            </w:div>
            <w:div w:id="1628510779">
              <w:marLeft w:val="0"/>
              <w:marRight w:val="0"/>
              <w:marTop w:val="0"/>
              <w:marBottom w:val="0"/>
              <w:divBdr>
                <w:top w:val="none" w:sz="0" w:space="0" w:color="auto"/>
                <w:left w:val="none" w:sz="0" w:space="0" w:color="auto"/>
                <w:bottom w:val="none" w:sz="0" w:space="0" w:color="auto"/>
                <w:right w:val="none" w:sz="0" w:space="0" w:color="auto"/>
              </w:divBdr>
            </w:div>
            <w:div w:id="1631744780">
              <w:marLeft w:val="0"/>
              <w:marRight w:val="0"/>
              <w:marTop w:val="0"/>
              <w:marBottom w:val="0"/>
              <w:divBdr>
                <w:top w:val="none" w:sz="0" w:space="0" w:color="auto"/>
                <w:left w:val="none" w:sz="0" w:space="0" w:color="auto"/>
                <w:bottom w:val="none" w:sz="0" w:space="0" w:color="auto"/>
                <w:right w:val="none" w:sz="0" w:space="0" w:color="auto"/>
              </w:divBdr>
            </w:div>
            <w:div w:id="1634407886">
              <w:marLeft w:val="0"/>
              <w:marRight w:val="0"/>
              <w:marTop w:val="0"/>
              <w:marBottom w:val="0"/>
              <w:divBdr>
                <w:top w:val="none" w:sz="0" w:space="0" w:color="auto"/>
                <w:left w:val="none" w:sz="0" w:space="0" w:color="auto"/>
                <w:bottom w:val="none" w:sz="0" w:space="0" w:color="auto"/>
                <w:right w:val="none" w:sz="0" w:space="0" w:color="auto"/>
              </w:divBdr>
            </w:div>
            <w:div w:id="1653019866">
              <w:marLeft w:val="0"/>
              <w:marRight w:val="0"/>
              <w:marTop w:val="0"/>
              <w:marBottom w:val="0"/>
              <w:divBdr>
                <w:top w:val="none" w:sz="0" w:space="0" w:color="auto"/>
                <w:left w:val="none" w:sz="0" w:space="0" w:color="auto"/>
                <w:bottom w:val="none" w:sz="0" w:space="0" w:color="auto"/>
                <w:right w:val="none" w:sz="0" w:space="0" w:color="auto"/>
              </w:divBdr>
            </w:div>
            <w:div w:id="1661151376">
              <w:marLeft w:val="0"/>
              <w:marRight w:val="0"/>
              <w:marTop w:val="0"/>
              <w:marBottom w:val="0"/>
              <w:divBdr>
                <w:top w:val="none" w:sz="0" w:space="0" w:color="auto"/>
                <w:left w:val="none" w:sz="0" w:space="0" w:color="auto"/>
                <w:bottom w:val="none" w:sz="0" w:space="0" w:color="auto"/>
                <w:right w:val="none" w:sz="0" w:space="0" w:color="auto"/>
              </w:divBdr>
            </w:div>
            <w:div w:id="1662200120">
              <w:marLeft w:val="0"/>
              <w:marRight w:val="0"/>
              <w:marTop w:val="0"/>
              <w:marBottom w:val="0"/>
              <w:divBdr>
                <w:top w:val="none" w:sz="0" w:space="0" w:color="auto"/>
                <w:left w:val="none" w:sz="0" w:space="0" w:color="auto"/>
                <w:bottom w:val="none" w:sz="0" w:space="0" w:color="auto"/>
                <w:right w:val="none" w:sz="0" w:space="0" w:color="auto"/>
              </w:divBdr>
            </w:div>
            <w:div w:id="1663195715">
              <w:marLeft w:val="0"/>
              <w:marRight w:val="0"/>
              <w:marTop w:val="0"/>
              <w:marBottom w:val="0"/>
              <w:divBdr>
                <w:top w:val="none" w:sz="0" w:space="0" w:color="auto"/>
                <w:left w:val="none" w:sz="0" w:space="0" w:color="auto"/>
                <w:bottom w:val="none" w:sz="0" w:space="0" w:color="auto"/>
                <w:right w:val="none" w:sz="0" w:space="0" w:color="auto"/>
              </w:divBdr>
            </w:div>
            <w:div w:id="1666206886">
              <w:marLeft w:val="0"/>
              <w:marRight w:val="0"/>
              <w:marTop w:val="0"/>
              <w:marBottom w:val="0"/>
              <w:divBdr>
                <w:top w:val="none" w:sz="0" w:space="0" w:color="auto"/>
                <w:left w:val="none" w:sz="0" w:space="0" w:color="auto"/>
                <w:bottom w:val="none" w:sz="0" w:space="0" w:color="auto"/>
                <w:right w:val="none" w:sz="0" w:space="0" w:color="auto"/>
              </w:divBdr>
            </w:div>
            <w:div w:id="1673337643">
              <w:marLeft w:val="0"/>
              <w:marRight w:val="0"/>
              <w:marTop w:val="0"/>
              <w:marBottom w:val="0"/>
              <w:divBdr>
                <w:top w:val="none" w:sz="0" w:space="0" w:color="auto"/>
                <w:left w:val="none" w:sz="0" w:space="0" w:color="auto"/>
                <w:bottom w:val="none" w:sz="0" w:space="0" w:color="auto"/>
                <w:right w:val="none" w:sz="0" w:space="0" w:color="auto"/>
              </w:divBdr>
            </w:div>
            <w:div w:id="1684628722">
              <w:marLeft w:val="0"/>
              <w:marRight w:val="0"/>
              <w:marTop w:val="0"/>
              <w:marBottom w:val="0"/>
              <w:divBdr>
                <w:top w:val="none" w:sz="0" w:space="0" w:color="auto"/>
                <w:left w:val="none" w:sz="0" w:space="0" w:color="auto"/>
                <w:bottom w:val="none" w:sz="0" w:space="0" w:color="auto"/>
                <w:right w:val="none" w:sz="0" w:space="0" w:color="auto"/>
              </w:divBdr>
            </w:div>
            <w:div w:id="1688797994">
              <w:marLeft w:val="0"/>
              <w:marRight w:val="0"/>
              <w:marTop w:val="0"/>
              <w:marBottom w:val="0"/>
              <w:divBdr>
                <w:top w:val="none" w:sz="0" w:space="0" w:color="auto"/>
                <w:left w:val="none" w:sz="0" w:space="0" w:color="auto"/>
                <w:bottom w:val="none" w:sz="0" w:space="0" w:color="auto"/>
                <w:right w:val="none" w:sz="0" w:space="0" w:color="auto"/>
              </w:divBdr>
            </w:div>
            <w:div w:id="1690982470">
              <w:marLeft w:val="0"/>
              <w:marRight w:val="0"/>
              <w:marTop w:val="0"/>
              <w:marBottom w:val="0"/>
              <w:divBdr>
                <w:top w:val="none" w:sz="0" w:space="0" w:color="auto"/>
                <w:left w:val="none" w:sz="0" w:space="0" w:color="auto"/>
                <w:bottom w:val="none" w:sz="0" w:space="0" w:color="auto"/>
                <w:right w:val="none" w:sz="0" w:space="0" w:color="auto"/>
              </w:divBdr>
            </w:div>
            <w:div w:id="1692294841">
              <w:marLeft w:val="0"/>
              <w:marRight w:val="0"/>
              <w:marTop w:val="0"/>
              <w:marBottom w:val="0"/>
              <w:divBdr>
                <w:top w:val="none" w:sz="0" w:space="0" w:color="auto"/>
                <w:left w:val="none" w:sz="0" w:space="0" w:color="auto"/>
                <w:bottom w:val="none" w:sz="0" w:space="0" w:color="auto"/>
                <w:right w:val="none" w:sz="0" w:space="0" w:color="auto"/>
              </w:divBdr>
            </w:div>
            <w:div w:id="1701934453">
              <w:marLeft w:val="0"/>
              <w:marRight w:val="0"/>
              <w:marTop w:val="0"/>
              <w:marBottom w:val="0"/>
              <w:divBdr>
                <w:top w:val="none" w:sz="0" w:space="0" w:color="auto"/>
                <w:left w:val="none" w:sz="0" w:space="0" w:color="auto"/>
                <w:bottom w:val="none" w:sz="0" w:space="0" w:color="auto"/>
                <w:right w:val="none" w:sz="0" w:space="0" w:color="auto"/>
              </w:divBdr>
            </w:div>
            <w:div w:id="1703437518">
              <w:marLeft w:val="0"/>
              <w:marRight w:val="0"/>
              <w:marTop w:val="0"/>
              <w:marBottom w:val="0"/>
              <w:divBdr>
                <w:top w:val="none" w:sz="0" w:space="0" w:color="auto"/>
                <w:left w:val="none" w:sz="0" w:space="0" w:color="auto"/>
                <w:bottom w:val="none" w:sz="0" w:space="0" w:color="auto"/>
                <w:right w:val="none" w:sz="0" w:space="0" w:color="auto"/>
              </w:divBdr>
            </w:div>
            <w:div w:id="1709987557">
              <w:marLeft w:val="0"/>
              <w:marRight w:val="0"/>
              <w:marTop w:val="0"/>
              <w:marBottom w:val="0"/>
              <w:divBdr>
                <w:top w:val="none" w:sz="0" w:space="0" w:color="auto"/>
                <w:left w:val="none" w:sz="0" w:space="0" w:color="auto"/>
                <w:bottom w:val="none" w:sz="0" w:space="0" w:color="auto"/>
                <w:right w:val="none" w:sz="0" w:space="0" w:color="auto"/>
              </w:divBdr>
            </w:div>
            <w:div w:id="1722096672">
              <w:marLeft w:val="0"/>
              <w:marRight w:val="0"/>
              <w:marTop w:val="0"/>
              <w:marBottom w:val="0"/>
              <w:divBdr>
                <w:top w:val="none" w:sz="0" w:space="0" w:color="auto"/>
                <w:left w:val="none" w:sz="0" w:space="0" w:color="auto"/>
                <w:bottom w:val="none" w:sz="0" w:space="0" w:color="auto"/>
                <w:right w:val="none" w:sz="0" w:space="0" w:color="auto"/>
              </w:divBdr>
            </w:div>
            <w:div w:id="1725566109">
              <w:marLeft w:val="0"/>
              <w:marRight w:val="0"/>
              <w:marTop w:val="0"/>
              <w:marBottom w:val="0"/>
              <w:divBdr>
                <w:top w:val="none" w:sz="0" w:space="0" w:color="auto"/>
                <w:left w:val="none" w:sz="0" w:space="0" w:color="auto"/>
                <w:bottom w:val="none" w:sz="0" w:space="0" w:color="auto"/>
                <w:right w:val="none" w:sz="0" w:space="0" w:color="auto"/>
              </w:divBdr>
            </w:div>
            <w:div w:id="1727100067">
              <w:marLeft w:val="0"/>
              <w:marRight w:val="0"/>
              <w:marTop w:val="0"/>
              <w:marBottom w:val="0"/>
              <w:divBdr>
                <w:top w:val="none" w:sz="0" w:space="0" w:color="auto"/>
                <w:left w:val="none" w:sz="0" w:space="0" w:color="auto"/>
                <w:bottom w:val="none" w:sz="0" w:space="0" w:color="auto"/>
                <w:right w:val="none" w:sz="0" w:space="0" w:color="auto"/>
              </w:divBdr>
            </w:div>
            <w:div w:id="1729912808">
              <w:marLeft w:val="0"/>
              <w:marRight w:val="0"/>
              <w:marTop w:val="0"/>
              <w:marBottom w:val="0"/>
              <w:divBdr>
                <w:top w:val="none" w:sz="0" w:space="0" w:color="auto"/>
                <w:left w:val="none" w:sz="0" w:space="0" w:color="auto"/>
                <w:bottom w:val="none" w:sz="0" w:space="0" w:color="auto"/>
                <w:right w:val="none" w:sz="0" w:space="0" w:color="auto"/>
              </w:divBdr>
            </w:div>
            <w:div w:id="1732918920">
              <w:marLeft w:val="0"/>
              <w:marRight w:val="0"/>
              <w:marTop w:val="0"/>
              <w:marBottom w:val="0"/>
              <w:divBdr>
                <w:top w:val="none" w:sz="0" w:space="0" w:color="auto"/>
                <w:left w:val="none" w:sz="0" w:space="0" w:color="auto"/>
                <w:bottom w:val="none" w:sz="0" w:space="0" w:color="auto"/>
                <w:right w:val="none" w:sz="0" w:space="0" w:color="auto"/>
              </w:divBdr>
            </w:div>
            <w:div w:id="1736052017">
              <w:marLeft w:val="0"/>
              <w:marRight w:val="0"/>
              <w:marTop w:val="0"/>
              <w:marBottom w:val="0"/>
              <w:divBdr>
                <w:top w:val="none" w:sz="0" w:space="0" w:color="auto"/>
                <w:left w:val="none" w:sz="0" w:space="0" w:color="auto"/>
                <w:bottom w:val="none" w:sz="0" w:space="0" w:color="auto"/>
                <w:right w:val="none" w:sz="0" w:space="0" w:color="auto"/>
              </w:divBdr>
            </w:div>
            <w:div w:id="1762263765">
              <w:marLeft w:val="0"/>
              <w:marRight w:val="0"/>
              <w:marTop w:val="0"/>
              <w:marBottom w:val="0"/>
              <w:divBdr>
                <w:top w:val="none" w:sz="0" w:space="0" w:color="auto"/>
                <w:left w:val="none" w:sz="0" w:space="0" w:color="auto"/>
                <w:bottom w:val="none" w:sz="0" w:space="0" w:color="auto"/>
                <w:right w:val="none" w:sz="0" w:space="0" w:color="auto"/>
              </w:divBdr>
            </w:div>
            <w:div w:id="1766419980">
              <w:marLeft w:val="0"/>
              <w:marRight w:val="0"/>
              <w:marTop w:val="0"/>
              <w:marBottom w:val="0"/>
              <w:divBdr>
                <w:top w:val="none" w:sz="0" w:space="0" w:color="auto"/>
                <w:left w:val="none" w:sz="0" w:space="0" w:color="auto"/>
                <w:bottom w:val="none" w:sz="0" w:space="0" w:color="auto"/>
                <w:right w:val="none" w:sz="0" w:space="0" w:color="auto"/>
              </w:divBdr>
            </w:div>
            <w:div w:id="1770732803">
              <w:marLeft w:val="0"/>
              <w:marRight w:val="0"/>
              <w:marTop w:val="0"/>
              <w:marBottom w:val="0"/>
              <w:divBdr>
                <w:top w:val="none" w:sz="0" w:space="0" w:color="auto"/>
                <w:left w:val="none" w:sz="0" w:space="0" w:color="auto"/>
                <w:bottom w:val="none" w:sz="0" w:space="0" w:color="auto"/>
                <w:right w:val="none" w:sz="0" w:space="0" w:color="auto"/>
              </w:divBdr>
            </w:div>
            <w:div w:id="1772967151">
              <w:marLeft w:val="0"/>
              <w:marRight w:val="0"/>
              <w:marTop w:val="0"/>
              <w:marBottom w:val="0"/>
              <w:divBdr>
                <w:top w:val="none" w:sz="0" w:space="0" w:color="auto"/>
                <w:left w:val="none" w:sz="0" w:space="0" w:color="auto"/>
                <w:bottom w:val="none" w:sz="0" w:space="0" w:color="auto"/>
                <w:right w:val="none" w:sz="0" w:space="0" w:color="auto"/>
              </w:divBdr>
            </w:div>
            <w:div w:id="1777675029">
              <w:marLeft w:val="0"/>
              <w:marRight w:val="0"/>
              <w:marTop w:val="0"/>
              <w:marBottom w:val="0"/>
              <w:divBdr>
                <w:top w:val="none" w:sz="0" w:space="0" w:color="auto"/>
                <w:left w:val="none" w:sz="0" w:space="0" w:color="auto"/>
                <w:bottom w:val="none" w:sz="0" w:space="0" w:color="auto"/>
                <w:right w:val="none" w:sz="0" w:space="0" w:color="auto"/>
              </w:divBdr>
            </w:div>
            <w:div w:id="1781996634">
              <w:marLeft w:val="0"/>
              <w:marRight w:val="0"/>
              <w:marTop w:val="0"/>
              <w:marBottom w:val="0"/>
              <w:divBdr>
                <w:top w:val="none" w:sz="0" w:space="0" w:color="auto"/>
                <w:left w:val="none" w:sz="0" w:space="0" w:color="auto"/>
                <w:bottom w:val="none" w:sz="0" w:space="0" w:color="auto"/>
                <w:right w:val="none" w:sz="0" w:space="0" w:color="auto"/>
              </w:divBdr>
            </w:div>
            <w:div w:id="1785463223">
              <w:marLeft w:val="0"/>
              <w:marRight w:val="0"/>
              <w:marTop w:val="0"/>
              <w:marBottom w:val="0"/>
              <w:divBdr>
                <w:top w:val="none" w:sz="0" w:space="0" w:color="auto"/>
                <w:left w:val="none" w:sz="0" w:space="0" w:color="auto"/>
                <w:bottom w:val="none" w:sz="0" w:space="0" w:color="auto"/>
                <w:right w:val="none" w:sz="0" w:space="0" w:color="auto"/>
              </w:divBdr>
            </w:div>
            <w:div w:id="1785491180">
              <w:marLeft w:val="0"/>
              <w:marRight w:val="0"/>
              <w:marTop w:val="0"/>
              <w:marBottom w:val="0"/>
              <w:divBdr>
                <w:top w:val="none" w:sz="0" w:space="0" w:color="auto"/>
                <w:left w:val="none" w:sz="0" w:space="0" w:color="auto"/>
                <w:bottom w:val="none" w:sz="0" w:space="0" w:color="auto"/>
                <w:right w:val="none" w:sz="0" w:space="0" w:color="auto"/>
              </w:divBdr>
            </w:div>
            <w:div w:id="1804273261">
              <w:marLeft w:val="0"/>
              <w:marRight w:val="0"/>
              <w:marTop w:val="0"/>
              <w:marBottom w:val="0"/>
              <w:divBdr>
                <w:top w:val="none" w:sz="0" w:space="0" w:color="auto"/>
                <w:left w:val="none" w:sz="0" w:space="0" w:color="auto"/>
                <w:bottom w:val="none" w:sz="0" w:space="0" w:color="auto"/>
                <w:right w:val="none" w:sz="0" w:space="0" w:color="auto"/>
              </w:divBdr>
            </w:div>
            <w:div w:id="1807502649">
              <w:marLeft w:val="0"/>
              <w:marRight w:val="0"/>
              <w:marTop w:val="0"/>
              <w:marBottom w:val="0"/>
              <w:divBdr>
                <w:top w:val="none" w:sz="0" w:space="0" w:color="auto"/>
                <w:left w:val="none" w:sz="0" w:space="0" w:color="auto"/>
                <w:bottom w:val="none" w:sz="0" w:space="0" w:color="auto"/>
                <w:right w:val="none" w:sz="0" w:space="0" w:color="auto"/>
              </w:divBdr>
            </w:div>
            <w:div w:id="1811828840">
              <w:marLeft w:val="0"/>
              <w:marRight w:val="0"/>
              <w:marTop w:val="0"/>
              <w:marBottom w:val="0"/>
              <w:divBdr>
                <w:top w:val="none" w:sz="0" w:space="0" w:color="auto"/>
                <w:left w:val="none" w:sz="0" w:space="0" w:color="auto"/>
                <w:bottom w:val="none" w:sz="0" w:space="0" w:color="auto"/>
                <w:right w:val="none" w:sz="0" w:space="0" w:color="auto"/>
              </w:divBdr>
            </w:div>
            <w:div w:id="1812670176">
              <w:marLeft w:val="0"/>
              <w:marRight w:val="0"/>
              <w:marTop w:val="0"/>
              <w:marBottom w:val="0"/>
              <w:divBdr>
                <w:top w:val="none" w:sz="0" w:space="0" w:color="auto"/>
                <w:left w:val="none" w:sz="0" w:space="0" w:color="auto"/>
                <w:bottom w:val="none" w:sz="0" w:space="0" w:color="auto"/>
                <w:right w:val="none" w:sz="0" w:space="0" w:color="auto"/>
              </w:divBdr>
            </w:div>
            <w:div w:id="1819108630">
              <w:marLeft w:val="0"/>
              <w:marRight w:val="0"/>
              <w:marTop w:val="0"/>
              <w:marBottom w:val="0"/>
              <w:divBdr>
                <w:top w:val="none" w:sz="0" w:space="0" w:color="auto"/>
                <w:left w:val="none" w:sz="0" w:space="0" w:color="auto"/>
                <w:bottom w:val="none" w:sz="0" w:space="0" w:color="auto"/>
                <w:right w:val="none" w:sz="0" w:space="0" w:color="auto"/>
              </w:divBdr>
            </w:div>
            <w:div w:id="1829050885">
              <w:marLeft w:val="0"/>
              <w:marRight w:val="0"/>
              <w:marTop w:val="0"/>
              <w:marBottom w:val="0"/>
              <w:divBdr>
                <w:top w:val="none" w:sz="0" w:space="0" w:color="auto"/>
                <w:left w:val="none" w:sz="0" w:space="0" w:color="auto"/>
                <w:bottom w:val="none" w:sz="0" w:space="0" w:color="auto"/>
                <w:right w:val="none" w:sz="0" w:space="0" w:color="auto"/>
              </w:divBdr>
            </w:div>
            <w:div w:id="1829780590">
              <w:marLeft w:val="0"/>
              <w:marRight w:val="0"/>
              <w:marTop w:val="0"/>
              <w:marBottom w:val="0"/>
              <w:divBdr>
                <w:top w:val="none" w:sz="0" w:space="0" w:color="auto"/>
                <w:left w:val="none" w:sz="0" w:space="0" w:color="auto"/>
                <w:bottom w:val="none" w:sz="0" w:space="0" w:color="auto"/>
                <w:right w:val="none" w:sz="0" w:space="0" w:color="auto"/>
              </w:divBdr>
            </w:div>
            <w:div w:id="1838037957">
              <w:marLeft w:val="0"/>
              <w:marRight w:val="0"/>
              <w:marTop w:val="0"/>
              <w:marBottom w:val="0"/>
              <w:divBdr>
                <w:top w:val="none" w:sz="0" w:space="0" w:color="auto"/>
                <w:left w:val="none" w:sz="0" w:space="0" w:color="auto"/>
                <w:bottom w:val="none" w:sz="0" w:space="0" w:color="auto"/>
                <w:right w:val="none" w:sz="0" w:space="0" w:color="auto"/>
              </w:divBdr>
            </w:div>
            <w:div w:id="1842311327">
              <w:marLeft w:val="0"/>
              <w:marRight w:val="0"/>
              <w:marTop w:val="0"/>
              <w:marBottom w:val="0"/>
              <w:divBdr>
                <w:top w:val="none" w:sz="0" w:space="0" w:color="auto"/>
                <w:left w:val="none" w:sz="0" w:space="0" w:color="auto"/>
                <w:bottom w:val="none" w:sz="0" w:space="0" w:color="auto"/>
                <w:right w:val="none" w:sz="0" w:space="0" w:color="auto"/>
              </w:divBdr>
            </w:div>
            <w:div w:id="1845246060">
              <w:marLeft w:val="0"/>
              <w:marRight w:val="0"/>
              <w:marTop w:val="0"/>
              <w:marBottom w:val="0"/>
              <w:divBdr>
                <w:top w:val="none" w:sz="0" w:space="0" w:color="auto"/>
                <w:left w:val="none" w:sz="0" w:space="0" w:color="auto"/>
                <w:bottom w:val="none" w:sz="0" w:space="0" w:color="auto"/>
                <w:right w:val="none" w:sz="0" w:space="0" w:color="auto"/>
              </w:divBdr>
            </w:div>
            <w:div w:id="1850945766">
              <w:marLeft w:val="0"/>
              <w:marRight w:val="0"/>
              <w:marTop w:val="0"/>
              <w:marBottom w:val="0"/>
              <w:divBdr>
                <w:top w:val="none" w:sz="0" w:space="0" w:color="auto"/>
                <w:left w:val="none" w:sz="0" w:space="0" w:color="auto"/>
                <w:bottom w:val="none" w:sz="0" w:space="0" w:color="auto"/>
                <w:right w:val="none" w:sz="0" w:space="0" w:color="auto"/>
              </w:divBdr>
            </w:div>
            <w:div w:id="1867134503">
              <w:marLeft w:val="0"/>
              <w:marRight w:val="0"/>
              <w:marTop w:val="0"/>
              <w:marBottom w:val="0"/>
              <w:divBdr>
                <w:top w:val="none" w:sz="0" w:space="0" w:color="auto"/>
                <w:left w:val="none" w:sz="0" w:space="0" w:color="auto"/>
                <w:bottom w:val="none" w:sz="0" w:space="0" w:color="auto"/>
                <w:right w:val="none" w:sz="0" w:space="0" w:color="auto"/>
              </w:divBdr>
            </w:div>
            <w:div w:id="1875148507">
              <w:marLeft w:val="0"/>
              <w:marRight w:val="0"/>
              <w:marTop w:val="0"/>
              <w:marBottom w:val="0"/>
              <w:divBdr>
                <w:top w:val="none" w:sz="0" w:space="0" w:color="auto"/>
                <w:left w:val="none" w:sz="0" w:space="0" w:color="auto"/>
                <w:bottom w:val="none" w:sz="0" w:space="0" w:color="auto"/>
                <w:right w:val="none" w:sz="0" w:space="0" w:color="auto"/>
              </w:divBdr>
            </w:div>
            <w:div w:id="1878196429">
              <w:marLeft w:val="0"/>
              <w:marRight w:val="0"/>
              <w:marTop w:val="0"/>
              <w:marBottom w:val="0"/>
              <w:divBdr>
                <w:top w:val="none" w:sz="0" w:space="0" w:color="auto"/>
                <w:left w:val="none" w:sz="0" w:space="0" w:color="auto"/>
                <w:bottom w:val="none" w:sz="0" w:space="0" w:color="auto"/>
                <w:right w:val="none" w:sz="0" w:space="0" w:color="auto"/>
              </w:divBdr>
            </w:div>
            <w:div w:id="1883706986">
              <w:marLeft w:val="0"/>
              <w:marRight w:val="0"/>
              <w:marTop w:val="0"/>
              <w:marBottom w:val="0"/>
              <w:divBdr>
                <w:top w:val="none" w:sz="0" w:space="0" w:color="auto"/>
                <w:left w:val="none" w:sz="0" w:space="0" w:color="auto"/>
                <w:bottom w:val="none" w:sz="0" w:space="0" w:color="auto"/>
                <w:right w:val="none" w:sz="0" w:space="0" w:color="auto"/>
              </w:divBdr>
            </w:div>
            <w:div w:id="1892888024">
              <w:marLeft w:val="0"/>
              <w:marRight w:val="0"/>
              <w:marTop w:val="0"/>
              <w:marBottom w:val="0"/>
              <w:divBdr>
                <w:top w:val="none" w:sz="0" w:space="0" w:color="auto"/>
                <w:left w:val="none" w:sz="0" w:space="0" w:color="auto"/>
                <w:bottom w:val="none" w:sz="0" w:space="0" w:color="auto"/>
                <w:right w:val="none" w:sz="0" w:space="0" w:color="auto"/>
              </w:divBdr>
            </w:div>
            <w:div w:id="1892963209">
              <w:marLeft w:val="0"/>
              <w:marRight w:val="0"/>
              <w:marTop w:val="0"/>
              <w:marBottom w:val="0"/>
              <w:divBdr>
                <w:top w:val="none" w:sz="0" w:space="0" w:color="auto"/>
                <w:left w:val="none" w:sz="0" w:space="0" w:color="auto"/>
                <w:bottom w:val="none" w:sz="0" w:space="0" w:color="auto"/>
                <w:right w:val="none" w:sz="0" w:space="0" w:color="auto"/>
              </w:divBdr>
            </w:div>
            <w:div w:id="1903590229">
              <w:marLeft w:val="0"/>
              <w:marRight w:val="0"/>
              <w:marTop w:val="0"/>
              <w:marBottom w:val="0"/>
              <w:divBdr>
                <w:top w:val="none" w:sz="0" w:space="0" w:color="auto"/>
                <w:left w:val="none" w:sz="0" w:space="0" w:color="auto"/>
                <w:bottom w:val="none" w:sz="0" w:space="0" w:color="auto"/>
                <w:right w:val="none" w:sz="0" w:space="0" w:color="auto"/>
              </w:divBdr>
            </w:div>
            <w:div w:id="1905871728">
              <w:marLeft w:val="0"/>
              <w:marRight w:val="0"/>
              <w:marTop w:val="0"/>
              <w:marBottom w:val="0"/>
              <w:divBdr>
                <w:top w:val="none" w:sz="0" w:space="0" w:color="auto"/>
                <w:left w:val="none" w:sz="0" w:space="0" w:color="auto"/>
                <w:bottom w:val="none" w:sz="0" w:space="0" w:color="auto"/>
                <w:right w:val="none" w:sz="0" w:space="0" w:color="auto"/>
              </w:divBdr>
            </w:div>
            <w:div w:id="1906527250">
              <w:marLeft w:val="0"/>
              <w:marRight w:val="0"/>
              <w:marTop w:val="0"/>
              <w:marBottom w:val="0"/>
              <w:divBdr>
                <w:top w:val="none" w:sz="0" w:space="0" w:color="auto"/>
                <w:left w:val="none" w:sz="0" w:space="0" w:color="auto"/>
                <w:bottom w:val="none" w:sz="0" w:space="0" w:color="auto"/>
                <w:right w:val="none" w:sz="0" w:space="0" w:color="auto"/>
              </w:divBdr>
            </w:div>
            <w:div w:id="1929658536">
              <w:marLeft w:val="0"/>
              <w:marRight w:val="0"/>
              <w:marTop w:val="0"/>
              <w:marBottom w:val="0"/>
              <w:divBdr>
                <w:top w:val="none" w:sz="0" w:space="0" w:color="auto"/>
                <w:left w:val="none" w:sz="0" w:space="0" w:color="auto"/>
                <w:bottom w:val="none" w:sz="0" w:space="0" w:color="auto"/>
                <w:right w:val="none" w:sz="0" w:space="0" w:color="auto"/>
              </w:divBdr>
            </w:div>
            <w:div w:id="1933581585">
              <w:marLeft w:val="0"/>
              <w:marRight w:val="0"/>
              <w:marTop w:val="0"/>
              <w:marBottom w:val="0"/>
              <w:divBdr>
                <w:top w:val="none" w:sz="0" w:space="0" w:color="auto"/>
                <w:left w:val="none" w:sz="0" w:space="0" w:color="auto"/>
                <w:bottom w:val="none" w:sz="0" w:space="0" w:color="auto"/>
                <w:right w:val="none" w:sz="0" w:space="0" w:color="auto"/>
              </w:divBdr>
            </w:div>
            <w:div w:id="1936553611">
              <w:marLeft w:val="0"/>
              <w:marRight w:val="0"/>
              <w:marTop w:val="0"/>
              <w:marBottom w:val="0"/>
              <w:divBdr>
                <w:top w:val="none" w:sz="0" w:space="0" w:color="auto"/>
                <w:left w:val="none" w:sz="0" w:space="0" w:color="auto"/>
                <w:bottom w:val="none" w:sz="0" w:space="0" w:color="auto"/>
                <w:right w:val="none" w:sz="0" w:space="0" w:color="auto"/>
              </w:divBdr>
            </w:div>
            <w:div w:id="1942911777">
              <w:marLeft w:val="0"/>
              <w:marRight w:val="0"/>
              <w:marTop w:val="0"/>
              <w:marBottom w:val="0"/>
              <w:divBdr>
                <w:top w:val="none" w:sz="0" w:space="0" w:color="auto"/>
                <w:left w:val="none" w:sz="0" w:space="0" w:color="auto"/>
                <w:bottom w:val="none" w:sz="0" w:space="0" w:color="auto"/>
                <w:right w:val="none" w:sz="0" w:space="0" w:color="auto"/>
              </w:divBdr>
            </w:div>
            <w:div w:id="1944798642">
              <w:marLeft w:val="0"/>
              <w:marRight w:val="0"/>
              <w:marTop w:val="0"/>
              <w:marBottom w:val="0"/>
              <w:divBdr>
                <w:top w:val="none" w:sz="0" w:space="0" w:color="auto"/>
                <w:left w:val="none" w:sz="0" w:space="0" w:color="auto"/>
                <w:bottom w:val="none" w:sz="0" w:space="0" w:color="auto"/>
                <w:right w:val="none" w:sz="0" w:space="0" w:color="auto"/>
              </w:divBdr>
            </w:div>
            <w:div w:id="1949309733">
              <w:marLeft w:val="0"/>
              <w:marRight w:val="0"/>
              <w:marTop w:val="0"/>
              <w:marBottom w:val="0"/>
              <w:divBdr>
                <w:top w:val="none" w:sz="0" w:space="0" w:color="auto"/>
                <w:left w:val="none" w:sz="0" w:space="0" w:color="auto"/>
                <w:bottom w:val="none" w:sz="0" w:space="0" w:color="auto"/>
                <w:right w:val="none" w:sz="0" w:space="0" w:color="auto"/>
              </w:divBdr>
            </w:div>
            <w:div w:id="1958177972">
              <w:marLeft w:val="0"/>
              <w:marRight w:val="0"/>
              <w:marTop w:val="0"/>
              <w:marBottom w:val="0"/>
              <w:divBdr>
                <w:top w:val="none" w:sz="0" w:space="0" w:color="auto"/>
                <w:left w:val="none" w:sz="0" w:space="0" w:color="auto"/>
                <w:bottom w:val="none" w:sz="0" w:space="0" w:color="auto"/>
                <w:right w:val="none" w:sz="0" w:space="0" w:color="auto"/>
              </w:divBdr>
            </w:div>
            <w:div w:id="1965310870">
              <w:marLeft w:val="0"/>
              <w:marRight w:val="0"/>
              <w:marTop w:val="0"/>
              <w:marBottom w:val="0"/>
              <w:divBdr>
                <w:top w:val="none" w:sz="0" w:space="0" w:color="auto"/>
                <w:left w:val="none" w:sz="0" w:space="0" w:color="auto"/>
                <w:bottom w:val="none" w:sz="0" w:space="0" w:color="auto"/>
                <w:right w:val="none" w:sz="0" w:space="0" w:color="auto"/>
              </w:divBdr>
            </w:div>
            <w:div w:id="1977031293">
              <w:marLeft w:val="0"/>
              <w:marRight w:val="0"/>
              <w:marTop w:val="0"/>
              <w:marBottom w:val="0"/>
              <w:divBdr>
                <w:top w:val="none" w:sz="0" w:space="0" w:color="auto"/>
                <w:left w:val="none" w:sz="0" w:space="0" w:color="auto"/>
                <w:bottom w:val="none" w:sz="0" w:space="0" w:color="auto"/>
                <w:right w:val="none" w:sz="0" w:space="0" w:color="auto"/>
              </w:divBdr>
            </w:div>
            <w:div w:id="1983804977">
              <w:marLeft w:val="0"/>
              <w:marRight w:val="0"/>
              <w:marTop w:val="0"/>
              <w:marBottom w:val="0"/>
              <w:divBdr>
                <w:top w:val="none" w:sz="0" w:space="0" w:color="auto"/>
                <w:left w:val="none" w:sz="0" w:space="0" w:color="auto"/>
                <w:bottom w:val="none" w:sz="0" w:space="0" w:color="auto"/>
                <w:right w:val="none" w:sz="0" w:space="0" w:color="auto"/>
              </w:divBdr>
            </w:div>
            <w:div w:id="1984045022">
              <w:marLeft w:val="0"/>
              <w:marRight w:val="0"/>
              <w:marTop w:val="0"/>
              <w:marBottom w:val="0"/>
              <w:divBdr>
                <w:top w:val="none" w:sz="0" w:space="0" w:color="auto"/>
                <w:left w:val="none" w:sz="0" w:space="0" w:color="auto"/>
                <w:bottom w:val="none" w:sz="0" w:space="0" w:color="auto"/>
                <w:right w:val="none" w:sz="0" w:space="0" w:color="auto"/>
              </w:divBdr>
            </w:div>
            <w:div w:id="1984307793">
              <w:marLeft w:val="0"/>
              <w:marRight w:val="0"/>
              <w:marTop w:val="0"/>
              <w:marBottom w:val="0"/>
              <w:divBdr>
                <w:top w:val="none" w:sz="0" w:space="0" w:color="auto"/>
                <w:left w:val="none" w:sz="0" w:space="0" w:color="auto"/>
                <w:bottom w:val="none" w:sz="0" w:space="0" w:color="auto"/>
                <w:right w:val="none" w:sz="0" w:space="0" w:color="auto"/>
              </w:divBdr>
            </w:div>
            <w:div w:id="1992754669">
              <w:marLeft w:val="0"/>
              <w:marRight w:val="0"/>
              <w:marTop w:val="0"/>
              <w:marBottom w:val="0"/>
              <w:divBdr>
                <w:top w:val="none" w:sz="0" w:space="0" w:color="auto"/>
                <w:left w:val="none" w:sz="0" w:space="0" w:color="auto"/>
                <w:bottom w:val="none" w:sz="0" w:space="0" w:color="auto"/>
                <w:right w:val="none" w:sz="0" w:space="0" w:color="auto"/>
              </w:divBdr>
            </w:div>
            <w:div w:id="1993823432">
              <w:marLeft w:val="0"/>
              <w:marRight w:val="0"/>
              <w:marTop w:val="0"/>
              <w:marBottom w:val="0"/>
              <w:divBdr>
                <w:top w:val="none" w:sz="0" w:space="0" w:color="auto"/>
                <w:left w:val="none" w:sz="0" w:space="0" w:color="auto"/>
                <w:bottom w:val="none" w:sz="0" w:space="0" w:color="auto"/>
                <w:right w:val="none" w:sz="0" w:space="0" w:color="auto"/>
              </w:divBdr>
            </w:div>
            <w:div w:id="1998918035">
              <w:marLeft w:val="0"/>
              <w:marRight w:val="0"/>
              <w:marTop w:val="0"/>
              <w:marBottom w:val="0"/>
              <w:divBdr>
                <w:top w:val="none" w:sz="0" w:space="0" w:color="auto"/>
                <w:left w:val="none" w:sz="0" w:space="0" w:color="auto"/>
                <w:bottom w:val="none" w:sz="0" w:space="0" w:color="auto"/>
                <w:right w:val="none" w:sz="0" w:space="0" w:color="auto"/>
              </w:divBdr>
            </w:div>
            <w:div w:id="2003045842">
              <w:marLeft w:val="0"/>
              <w:marRight w:val="0"/>
              <w:marTop w:val="0"/>
              <w:marBottom w:val="0"/>
              <w:divBdr>
                <w:top w:val="none" w:sz="0" w:space="0" w:color="auto"/>
                <w:left w:val="none" w:sz="0" w:space="0" w:color="auto"/>
                <w:bottom w:val="none" w:sz="0" w:space="0" w:color="auto"/>
                <w:right w:val="none" w:sz="0" w:space="0" w:color="auto"/>
              </w:divBdr>
            </w:div>
            <w:div w:id="2005890868">
              <w:marLeft w:val="0"/>
              <w:marRight w:val="0"/>
              <w:marTop w:val="0"/>
              <w:marBottom w:val="0"/>
              <w:divBdr>
                <w:top w:val="none" w:sz="0" w:space="0" w:color="auto"/>
                <w:left w:val="none" w:sz="0" w:space="0" w:color="auto"/>
                <w:bottom w:val="none" w:sz="0" w:space="0" w:color="auto"/>
                <w:right w:val="none" w:sz="0" w:space="0" w:color="auto"/>
              </w:divBdr>
            </w:div>
            <w:div w:id="2012098850">
              <w:marLeft w:val="0"/>
              <w:marRight w:val="0"/>
              <w:marTop w:val="0"/>
              <w:marBottom w:val="0"/>
              <w:divBdr>
                <w:top w:val="none" w:sz="0" w:space="0" w:color="auto"/>
                <w:left w:val="none" w:sz="0" w:space="0" w:color="auto"/>
                <w:bottom w:val="none" w:sz="0" w:space="0" w:color="auto"/>
                <w:right w:val="none" w:sz="0" w:space="0" w:color="auto"/>
              </w:divBdr>
            </w:div>
            <w:div w:id="2024936137">
              <w:marLeft w:val="0"/>
              <w:marRight w:val="0"/>
              <w:marTop w:val="0"/>
              <w:marBottom w:val="0"/>
              <w:divBdr>
                <w:top w:val="none" w:sz="0" w:space="0" w:color="auto"/>
                <w:left w:val="none" w:sz="0" w:space="0" w:color="auto"/>
                <w:bottom w:val="none" w:sz="0" w:space="0" w:color="auto"/>
                <w:right w:val="none" w:sz="0" w:space="0" w:color="auto"/>
              </w:divBdr>
            </w:div>
            <w:div w:id="2027323209">
              <w:marLeft w:val="0"/>
              <w:marRight w:val="0"/>
              <w:marTop w:val="0"/>
              <w:marBottom w:val="0"/>
              <w:divBdr>
                <w:top w:val="none" w:sz="0" w:space="0" w:color="auto"/>
                <w:left w:val="none" w:sz="0" w:space="0" w:color="auto"/>
                <w:bottom w:val="none" w:sz="0" w:space="0" w:color="auto"/>
                <w:right w:val="none" w:sz="0" w:space="0" w:color="auto"/>
              </w:divBdr>
            </w:div>
            <w:div w:id="2038190160">
              <w:marLeft w:val="0"/>
              <w:marRight w:val="0"/>
              <w:marTop w:val="0"/>
              <w:marBottom w:val="0"/>
              <w:divBdr>
                <w:top w:val="none" w:sz="0" w:space="0" w:color="auto"/>
                <w:left w:val="none" w:sz="0" w:space="0" w:color="auto"/>
                <w:bottom w:val="none" w:sz="0" w:space="0" w:color="auto"/>
                <w:right w:val="none" w:sz="0" w:space="0" w:color="auto"/>
              </w:divBdr>
            </w:div>
            <w:div w:id="2038651547">
              <w:marLeft w:val="0"/>
              <w:marRight w:val="0"/>
              <w:marTop w:val="0"/>
              <w:marBottom w:val="0"/>
              <w:divBdr>
                <w:top w:val="none" w:sz="0" w:space="0" w:color="auto"/>
                <w:left w:val="none" w:sz="0" w:space="0" w:color="auto"/>
                <w:bottom w:val="none" w:sz="0" w:space="0" w:color="auto"/>
                <w:right w:val="none" w:sz="0" w:space="0" w:color="auto"/>
              </w:divBdr>
            </w:div>
            <w:div w:id="2039354255">
              <w:marLeft w:val="0"/>
              <w:marRight w:val="0"/>
              <w:marTop w:val="0"/>
              <w:marBottom w:val="0"/>
              <w:divBdr>
                <w:top w:val="none" w:sz="0" w:space="0" w:color="auto"/>
                <w:left w:val="none" w:sz="0" w:space="0" w:color="auto"/>
                <w:bottom w:val="none" w:sz="0" w:space="0" w:color="auto"/>
                <w:right w:val="none" w:sz="0" w:space="0" w:color="auto"/>
              </w:divBdr>
            </w:div>
            <w:div w:id="2039817662">
              <w:marLeft w:val="0"/>
              <w:marRight w:val="0"/>
              <w:marTop w:val="0"/>
              <w:marBottom w:val="0"/>
              <w:divBdr>
                <w:top w:val="none" w:sz="0" w:space="0" w:color="auto"/>
                <w:left w:val="none" w:sz="0" w:space="0" w:color="auto"/>
                <w:bottom w:val="none" w:sz="0" w:space="0" w:color="auto"/>
                <w:right w:val="none" w:sz="0" w:space="0" w:color="auto"/>
              </w:divBdr>
            </w:div>
            <w:div w:id="2041736668">
              <w:marLeft w:val="0"/>
              <w:marRight w:val="0"/>
              <w:marTop w:val="0"/>
              <w:marBottom w:val="0"/>
              <w:divBdr>
                <w:top w:val="none" w:sz="0" w:space="0" w:color="auto"/>
                <w:left w:val="none" w:sz="0" w:space="0" w:color="auto"/>
                <w:bottom w:val="none" w:sz="0" w:space="0" w:color="auto"/>
                <w:right w:val="none" w:sz="0" w:space="0" w:color="auto"/>
              </w:divBdr>
            </w:div>
            <w:div w:id="2042707954">
              <w:marLeft w:val="0"/>
              <w:marRight w:val="0"/>
              <w:marTop w:val="0"/>
              <w:marBottom w:val="0"/>
              <w:divBdr>
                <w:top w:val="none" w:sz="0" w:space="0" w:color="auto"/>
                <w:left w:val="none" w:sz="0" w:space="0" w:color="auto"/>
                <w:bottom w:val="none" w:sz="0" w:space="0" w:color="auto"/>
                <w:right w:val="none" w:sz="0" w:space="0" w:color="auto"/>
              </w:divBdr>
            </w:div>
            <w:div w:id="2043819792">
              <w:marLeft w:val="0"/>
              <w:marRight w:val="0"/>
              <w:marTop w:val="0"/>
              <w:marBottom w:val="0"/>
              <w:divBdr>
                <w:top w:val="none" w:sz="0" w:space="0" w:color="auto"/>
                <w:left w:val="none" w:sz="0" w:space="0" w:color="auto"/>
                <w:bottom w:val="none" w:sz="0" w:space="0" w:color="auto"/>
                <w:right w:val="none" w:sz="0" w:space="0" w:color="auto"/>
              </w:divBdr>
            </w:div>
            <w:div w:id="2046708826">
              <w:marLeft w:val="0"/>
              <w:marRight w:val="0"/>
              <w:marTop w:val="0"/>
              <w:marBottom w:val="0"/>
              <w:divBdr>
                <w:top w:val="none" w:sz="0" w:space="0" w:color="auto"/>
                <w:left w:val="none" w:sz="0" w:space="0" w:color="auto"/>
                <w:bottom w:val="none" w:sz="0" w:space="0" w:color="auto"/>
                <w:right w:val="none" w:sz="0" w:space="0" w:color="auto"/>
              </w:divBdr>
            </w:div>
            <w:div w:id="2048018203">
              <w:marLeft w:val="0"/>
              <w:marRight w:val="0"/>
              <w:marTop w:val="0"/>
              <w:marBottom w:val="0"/>
              <w:divBdr>
                <w:top w:val="none" w:sz="0" w:space="0" w:color="auto"/>
                <w:left w:val="none" w:sz="0" w:space="0" w:color="auto"/>
                <w:bottom w:val="none" w:sz="0" w:space="0" w:color="auto"/>
                <w:right w:val="none" w:sz="0" w:space="0" w:color="auto"/>
              </w:divBdr>
            </w:div>
            <w:div w:id="2052069416">
              <w:marLeft w:val="0"/>
              <w:marRight w:val="0"/>
              <w:marTop w:val="0"/>
              <w:marBottom w:val="0"/>
              <w:divBdr>
                <w:top w:val="none" w:sz="0" w:space="0" w:color="auto"/>
                <w:left w:val="none" w:sz="0" w:space="0" w:color="auto"/>
                <w:bottom w:val="none" w:sz="0" w:space="0" w:color="auto"/>
                <w:right w:val="none" w:sz="0" w:space="0" w:color="auto"/>
              </w:divBdr>
            </w:div>
            <w:div w:id="2053455694">
              <w:marLeft w:val="0"/>
              <w:marRight w:val="0"/>
              <w:marTop w:val="0"/>
              <w:marBottom w:val="0"/>
              <w:divBdr>
                <w:top w:val="none" w:sz="0" w:space="0" w:color="auto"/>
                <w:left w:val="none" w:sz="0" w:space="0" w:color="auto"/>
                <w:bottom w:val="none" w:sz="0" w:space="0" w:color="auto"/>
                <w:right w:val="none" w:sz="0" w:space="0" w:color="auto"/>
              </w:divBdr>
            </w:div>
            <w:div w:id="2055351577">
              <w:marLeft w:val="0"/>
              <w:marRight w:val="0"/>
              <w:marTop w:val="0"/>
              <w:marBottom w:val="0"/>
              <w:divBdr>
                <w:top w:val="none" w:sz="0" w:space="0" w:color="auto"/>
                <w:left w:val="none" w:sz="0" w:space="0" w:color="auto"/>
                <w:bottom w:val="none" w:sz="0" w:space="0" w:color="auto"/>
                <w:right w:val="none" w:sz="0" w:space="0" w:color="auto"/>
              </w:divBdr>
            </w:div>
            <w:div w:id="2070641146">
              <w:marLeft w:val="0"/>
              <w:marRight w:val="0"/>
              <w:marTop w:val="0"/>
              <w:marBottom w:val="0"/>
              <w:divBdr>
                <w:top w:val="none" w:sz="0" w:space="0" w:color="auto"/>
                <w:left w:val="none" w:sz="0" w:space="0" w:color="auto"/>
                <w:bottom w:val="none" w:sz="0" w:space="0" w:color="auto"/>
                <w:right w:val="none" w:sz="0" w:space="0" w:color="auto"/>
              </w:divBdr>
            </w:div>
            <w:div w:id="2076120679">
              <w:marLeft w:val="0"/>
              <w:marRight w:val="0"/>
              <w:marTop w:val="0"/>
              <w:marBottom w:val="0"/>
              <w:divBdr>
                <w:top w:val="none" w:sz="0" w:space="0" w:color="auto"/>
                <w:left w:val="none" w:sz="0" w:space="0" w:color="auto"/>
                <w:bottom w:val="none" w:sz="0" w:space="0" w:color="auto"/>
                <w:right w:val="none" w:sz="0" w:space="0" w:color="auto"/>
              </w:divBdr>
            </w:div>
            <w:div w:id="2078895436">
              <w:marLeft w:val="0"/>
              <w:marRight w:val="0"/>
              <w:marTop w:val="0"/>
              <w:marBottom w:val="0"/>
              <w:divBdr>
                <w:top w:val="none" w:sz="0" w:space="0" w:color="auto"/>
                <w:left w:val="none" w:sz="0" w:space="0" w:color="auto"/>
                <w:bottom w:val="none" w:sz="0" w:space="0" w:color="auto"/>
                <w:right w:val="none" w:sz="0" w:space="0" w:color="auto"/>
              </w:divBdr>
            </w:div>
            <w:div w:id="2092658637">
              <w:marLeft w:val="0"/>
              <w:marRight w:val="0"/>
              <w:marTop w:val="0"/>
              <w:marBottom w:val="0"/>
              <w:divBdr>
                <w:top w:val="none" w:sz="0" w:space="0" w:color="auto"/>
                <w:left w:val="none" w:sz="0" w:space="0" w:color="auto"/>
                <w:bottom w:val="none" w:sz="0" w:space="0" w:color="auto"/>
                <w:right w:val="none" w:sz="0" w:space="0" w:color="auto"/>
              </w:divBdr>
            </w:div>
            <w:div w:id="2093354890">
              <w:marLeft w:val="0"/>
              <w:marRight w:val="0"/>
              <w:marTop w:val="0"/>
              <w:marBottom w:val="0"/>
              <w:divBdr>
                <w:top w:val="none" w:sz="0" w:space="0" w:color="auto"/>
                <w:left w:val="none" w:sz="0" w:space="0" w:color="auto"/>
                <w:bottom w:val="none" w:sz="0" w:space="0" w:color="auto"/>
                <w:right w:val="none" w:sz="0" w:space="0" w:color="auto"/>
              </w:divBdr>
            </w:div>
            <w:div w:id="2097943292">
              <w:marLeft w:val="0"/>
              <w:marRight w:val="0"/>
              <w:marTop w:val="0"/>
              <w:marBottom w:val="0"/>
              <w:divBdr>
                <w:top w:val="none" w:sz="0" w:space="0" w:color="auto"/>
                <w:left w:val="none" w:sz="0" w:space="0" w:color="auto"/>
                <w:bottom w:val="none" w:sz="0" w:space="0" w:color="auto"/>
                <w:right w:val="none" w:sz="0" w:space="0" w:color="auto"/>
              </w:divBdr>
            </w:div>
            <w:div w:id="2100902361">
              <w:marLeft w:val="0"/>
              <w:marRight w:val="0"/>
              <w:marTop w:val="0"/>
              <w:marBottom w:val="0"/>
              <w:divBdr>
                <w:top w:val="none" w:sz="0" w:space="0" w:color="auto"/>
                <w:left w:val="none" w:sz="0" w:space="0" w:color="auto"/>
                <w:bottom w:val="none" w:sz="0" w:space="0" w:color="auto"/>
                <w:right w:val="none" w:sz="0" w:space="0" w:color="auto"/>
              </w:divBdr>
            </w:div>
            <w:div w:id="2112315188">
              <w:marLeft w:val="0"/>
              <w:marRight w:val="0"/>
              <w:marTop w:val="0"/>
              <w:marBottom w:val="0"/>
              <w:divBdr>
                <w:top w:val="none" w:sz="0" w:space="0" w:color="auto"/>
                <w:left w:val="none" w:sz="0" w:space="0" w:color="auto"/>
                <w:bottom w:val="none" w:sz="0" w:space="0" w:color="auto"/>
                <w:right w:val="none" w:sz="0" w:space="0" w:color="auto"/>
              </w:divBdr>
            </w:div>
            <w:div w:id="2118914023">
              <w:marLeft w:val="0"/>
              <w:marRight w:val="0"/>
              <w:marTop w:val="0"/>
              <w:marBottom w:val="0"/>
              <w:divBdr>
                <w:top w:val="none" w:sz="0" w:space="0" w:color="auto"/>
                <w:left w:val="none" w:sz="0" w:space="0" w:color="auto"/>
                <w:bottom w:val="none" w:sz="0" w:space="0" w:color="auto"/>
                <w:right w:val="none" w:sz="0" w:space="0" w:color="auto"/>
              </w:divBdr>
            </w:div>
            <w:div w:id="2126608379">
              <w:marLeft w:val="0"/>
              <w:marRight w:val="0"/>
              <w:marTop w:val="0"/>
              <w:marBottom w:val="0"/>
              <w:divBdr>
                <w:top w:val="none" w:sz="0" w:space="0" w:color="auto"/>
                <w:left w:val="none" w:sz="0" w:space="0" w:color="auto"/>
                <w:bottom w:val="none" w:sz="0" w:space="0" w:color="auto"/>
                <w:right w:val="none" w:sz="0" w:space="0" w:color="auto"/>
              </w:divBdr>
            </w:div>
            <w:div w:id="2143497953">
              <w:marLeft w:val="0"/>
              <w:marRight w:val="0"/>
              <w:marTop w:val="0"/>
              <w:marBottom w:val="0"/>
              <w:divBdr>
                <w:top w:val="none" w:sz="0" w:space="0" w:color="auto"/>
                <w:left w:val="none" w:sz="0" w:space="0" w:color="auto"/>
                <w:bottom w:val="none" w:sz="0" w:space="0" w:color="auto"/>
                <w:right w:val="none" w:sz="0" w:space="0" w:color="auto"/>
              </w:divBdr>
            </w:div>
            <w:div w:id="2146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5CAB22192D92704FA539CD92C30D7E4D" ma:contentTypeVersion="15" ma:contentTypeDescription="Yeni belge oluşturun." ma:contentTypeScope="" ma:versionID="a1838e56737d4799f35a37fe333d042e">
  <xsd:schema xmlns:xsd="http://www.w3.org/2001/XMLSchema" xmlns:xs="http://www.w3.org/2001/XMLSchema" xmlns:p="http://schemas.microsoft.com/office/2006/metadata/properties" xmlns:ns3="2c935fd8-f803-451c-9271-a79001824a85" xmlns:ns4="5a679a87-03d5-4313-a9d5-e3e2ad2ee9b0" targetNamespace="http://schemas.microsoft.com/office/2006/metadata/properties" ma:root="true" ma:fieldsID="43d8ab91e4a0085a902aa742cfdb7113" ns3:_="" ns4:_="">
    <xsd:import namespace="2c935fd8-f803-451c-9271-a79001824a85"/>
    <xsd:import namespace="5a679a87-03d5-4313-a9d5-e3e2ad2ee9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35fd8-f803-451c-9271-a79001824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679a87-03d5-4313-a9d5-e3e2ad2ee9b0" elementFormDefault="qualified">
    <xsd:import namespace="http://schemas.microsoft.com/office/2006/documentManagement/types"/>
    <xsd:import namespace="http://schemas.microsoft.com/office/infopath/2007/PartnerControls"/>
    <xsd:element name="SharedWithUsers" ma:index="17"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Ayrıntıları ile Paylaşıldı" ma:internalName="SharedWithDetails" ma:readOnly="true">
      <xsd:simpleType>
        <xsd:restriction base="dms:Note">
          <xsd:maxLength value="255"/>
        </xsd:restriction>
      </xsd:simpleType>
    </xsd:element>
    <xsd:element name="SharingHintHash" ma:index="19"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c935fd8-f803-451c-9271-a79001824a85" xsi:nil="true"/>
  </documentManagement>
</p:properties>
</file>

<file path=customXml/itemProps1.xml><?xml version="1.0" encoding="utf-8"?>
<ds:datastoreItem xmlns:ds="http://schemas.openxmlformats.org/officeDocument/2006/customXml" ds:itemID="{747F1668-2CE7-4E3F-9035-AA675866B0EB}">
  <ds:schemaRefs>
    <ds:schemaRef ds:uri="http://schemas.microsoft.com/sharepoint/v3/contenttype/forms"/>
  </ds:schemaRefs>
</ds:datastoreItem>
</file>

<file path=customXml/itemProps2.xml><?xml version="1.0" encoding="utf-8"?>
<ds:datastoreItem xmlns:ds="http://schemas.openxmlformats.org/officeDocument/2006/customXml" ds:itemID="{74E2306C-56F3-4B70-AB4B-AD820C2EB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35fd8-f803-451c-9271-a79001824a85"/>
    <ds:schemaRef ds:uri="5a679a87-03d5-4313-a9d5-e3e2ad2ee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7A85D-C695-43E0-A497-C9C3AA1D8A06}">
  <ds:schemaRefs>
    <ds:schemaRef ds:uri="http://schemas.openxmlformats.org/officeDocument/2006/bibliography"/>
  </ds:schemaRefs>
</ds:datastoreItem>
</file>

<file path=customXml/itemProps4.xml><?xml version="1.0" encoding="utf-8"?>
<ds:datastoreItem xmlns:ds="http://schemas.openxmlformats.org/officeDocument/2006/customXml" ds:itemID="{4AFFAEDD-F169-4F26-B6BE-692C7C81FBCA}">
  <ds:schemaRefs>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dcmitype/"/>
    <ds:schemaRef ds:uri="5a679a87-03d5-4313-a9d5-e3e2ad2ee9b0"/>
    <ds:schemaRef ds:uri="2c935fd8-f803-451c-9271-a79001824a8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2665</Words>
  <Characters>15197</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AKGÜL</dc:creator>
  <cp:keywords/>
  <dc:description/>
  <cp:lastModifiedBy>Sarah  Ousman</cp:lastModifiedBy>
  <cp:revision>2</cp:revision>
  <dcterms:created xsi:type="dcterms:W3CDTF">2024-05-19T17:38:00Z</dcterms:created>
  <dcterms:modified xsi:type="dcterms:W3CDTF">2024-05-19T17:38:00Z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0x0101005CAB22192D92704FA539CD92C30D7E4D</vt:lpwstr>
  </property>
</Properties>
</file>